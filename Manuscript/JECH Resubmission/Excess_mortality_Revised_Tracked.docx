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5E9C4" w14:textId="77777777" w:rsidR="00EF10CF" w:rsidRDefault="00E85DF8">
      <w:pPr>
        <w:rPr>
          <w:b/>
        </w:rPr>
      </w:pPr>
      <w:r>
        <w:rPr>
          <w:b/>
        </w:rPr>
        <w:t xml:space="preserve">Title: Estimating the burden of COVID-19 pandemic on mortality, life expectancy and lifespan inequality in England and Wales: A population-level analysis </w:t>
      </w:r>
    </w:p>
    <w:p w14:paraId="26B5C817" w14:textId="77777777" w:rsidR="00EF10CF" w:rsidRDefault="00EF10CF">
      <w:pPr>
        <w:rPr>
          <w:b/>
        </w:rPr>
      </w:pPr>
    </w:p>
    <w:p w14:paraId="26C9E390" w14:textId="77777777" w:rsidR="00EF10CF" w:rsidRDefault="00E85DF8">
      <w:r>
        <w:rPr>
          <w:b/>
        </w:rPr>
        <w:t xml:space="preserve">Authors: </w:t>
      </w:r>
      <w:r>
        <w:t>José Manuel Aburto, Newton fellow</w:t>
      </w:r>
      <w:r>
        <w:rPr>
          <w:vertAlign w:val="superscript"/>
        </w:rPr>
        <w:t>1,2</w:t>
      </w:r>
      <w:r>
        <w:t>, Ridhi Kashyap, associate professor</w:t>
      </w:r>
      <w:r>
        <w:rPr>
          <w:vertAlign w:val="superscript"/>
        </w:rPr>
        <w:t>1</w:t>
      </w:r>
      <w:r>
        <w:t>, Jonas Schöley, postdoctoral research fellow</w:t>
      </w:r>
      <w:r>
        <w:rPr>
          <w:vertAlign w:val="superscript"/>
        </w:rPr>
        <w:t>2</w:t>
      </w:r>
      <w:r>
        <w:t>, Colin Angus, senior research fellow</w:t>
      </w:r>
      <w:r>
        <w:rPr>
          <w:vertAlign w:val="superscript"/>
        </w:rPr>
        <w:t>3</w:t>
      </w:r>
      <w:r>
        <w:t>, John Ermisch, professor</w:t>
      </w:r>
      <w:r>
        <w:rPr>
          <w:vertAlign w:val="superscript"/>
        </w:rPr>
        <w:t>1</w:t>
      </w:r>
      <w:r>
        <w:t>, Melinda C. Mills, professor</w:t>
      </w:r>
      <w:r>
        <w:rPr>
          <w:vertAlign w:val="superscript"/>
        </w:rPr>
        <w:t>1</w:t>
      </w:r>
      <w:r>
        <w:t>, Jennifer Beam Dowd, associate professor</w:t>
      </w:r>
      <w:r>
        <w:rPr>
          <w:vertAlign w:val="superscript"/>
        </w:rPr>
        <w:t>1</w:t>
      </w:r>
    </w:p>
    <w:p w14:paraId="2A2BD08C" w14:textId="77777777" w:rsidR="00EF10CF" w:rsidRDefault="00EF10CF"/>
    <w:p w14:paraId="6DEC5E67" w14:textId="77777777" w:rsidR="00EF10CF" w:rsidRDefault="00E85DF8">
      <w:pPr>
        <w:rPr>
          <w:b/>
        </w:rPr>
      </w:pPr>
      <w:r>
        <w:rPr>
          <w:b/>
        </w:rPr>
        <w:t>Affiliations:</w:t>
      </w:r>
    </w:p>
    <w:p w14:paraId="1FEE8391" w14:textId="77777777" w:rsidR="00EF10CF" w:rsidRDefault="00E85DF8">
      <w:r>
        <w:rPr>
          <w:vertAlign w:val="superscript"/>
        </w:rPr>
        <w:t>1</w:t>
      </w:r>
      <w:r>
        <w:t xml:space="preserve"> Leverhulme Centre f</w:t>
      </w:r>
      <w:r>
        <w:t>or Demographic Science, Department of Sociology and Nuffield College, University of Oxford, 42-43 Park End Street, OX1 1JD Oxford, UK.</w:t>
      </w:r>
    </w:p>
    <w:p w14:paraId="1C3A05C1" w14:textId="77777777" w:rsidR="00EF10CF" w:rsidRDefault="00EF10CF"/>
    <w:p w14:paraId="78FB79CD" w14:textId="77777777" w:rsidR="00EF10CF" w:rsidRDefault="00E85DF8">
      <w:r>
        <w:rPr>
          <w:vertAlign w:val="superscript"/>
        </w:rPr>
        <w:t xml:space="preserve">2 </w:t>
      </w:r>
      <w:r>
        <w:t>Interdisciplinary Centre on Population Dynamics, University of Southern Denmark, Odense 5000, Denmark.</w:t>
      </w:r>
    </w:p>
    <w:p w14:paraId="627CB29E" w14:textId="77777777" w:rsidR="00EF10CF" w:rsidRDefault="00EF10CF"/>
    <w:p w14:paraId="64DD4F0F" w14:textId="77777777" w:rsidR="00EF10CF" w:rsidRDefault="00E85DF8">
      <w:bookmarkStart w:id="0" w:name="_gjdgxs" w:colFirst="0" w:colLast="0"/>
      <w:bookmarkEnd w:id="0"/>
      <w:r>
        <w:rPr>
          <w:vertAlign w:val="superscript"/>
        </w:rPr>
        <w:t xml:space="preserve">3 </w:t>
      </w:r>
      <w:r>
        <w:t>School of He</w:t>
      </w:r>
      <w:r>
        <w:t>alth and Related Research, University of Sheffield, Regent Court, Regent Street, S1 4DA Sheffield, UK</w:t>
      </w:r>
    </w:p>
    <w:p w14:paraId="192ECF5D" w14:textId="77777777" w:rsidR="00EF10CF" w:rsidRDefault="00EF10CF"/>
    <w:p w14:paraId="33D5DF41" w14:textId="77777777" w:rsidR="00EF10CF" w:rsidRDefault="00E85DF8">
      <w:pPr>
        <w:rPr>
          <w:b/>
        </w:rPr>
      </w:pPr>
      <w:r>
        <w:rPr>
          <w:b/>
        </w:rPr>
        <w:t xml:space="preserve">Correspondence to: </w:t>
      </w:r>
    </w:p>
    <w:p w14:paraId="2EE28A7E" w14:textId="77777777" w:rsidR="00EF10CF" w:rsidRDefault="00E85DF8">
      <w:r>
        <w:t>José Manuel Aburto</w:t>
      </w:r>
    </w:p>
    <w:p w14:paraId="43E7E15C" w14:textId="77777777" w:rsidR="00EF10CF" w:rsidRDefault="00E85DF8">
      <w:r>
        <w:t>42-43 Park End Street, OX1 1JD Oxford, UK.</w:t>
      </w:r>
    </w:p>
    <w:p w14:paraId="31BD5B3E" w14:textId="77777777" w:rsidR="00EF10CF" w:rsidRDefault="00E85DF8">
      <w:r>
        <w:t xml:space="preserve">Email: </w:t>
      </w:r>
      <w:hyperlink r:id="rId6">
        <w:r>
          <w:rPr>
            <w:color w:val="1155CC"/>
            <w:u w:val="single"/>
          </w:rPr>
          <w:t>jose-manuel.aburto@sociology.ox.ac.uk</w:t>
        </w:r>
      </w:hyperlink>
    </w:p>
    <w:p w14:paraId="486224AD" w14:textId="77777777" w:rsidR="00EF10CF" w:rsidRDefault="00E85DF8">
      <w:r>
        <w:t>Tel: +45 31712122</w:t>
      </w:r>
    </w:p>
    <w:p w14:paraId="7825E1CD" w14:textId="77777777" w:rsidR="00EF10CF" w:rsidRDefault="00E85DF8">
      <w:r>
        <w:t>ORCID: 0000-0002-2926-6879</w:t>
      </w:r>
    </w:p>
    <w:p w14:paraId="60547752" w14:textId="77777777" w:rsidR="00EF10CF" w:rsidRDefault="00EF10CF"/>
    <w:p w14:paraId="23727CC0" w14:textId="77777777" w:rsidR="00EF10CF" w:rsidRDefault="00E85DF8">
      <w:r>
        <w:t>OR</w:t>
      </w:r>
    </w:p>
    <w:p w14:paraId="7A28A42B" w14:textId="77777777" w:rsidR="00EF10CF" w:rsidRDefault="00EF10CF"/>
    <w:p w14:paraId="042EFE56" w14:textId="77777777" w:rsidR="00EF10CF" w:rsidRDefault="00E85DF8">
      <w:r>
        <w:t>Ridhi Kashyap</w:t>
      </w:r>
    </w:p>
    <w:p w14:paraId="19DFCE56" w14:textId="77777777" w:rsidR="00EF10CF" w:rsidRDefault="00E85DF8">
      <w:r>
        <w:t>Nuffield College, New Road, Oxford OX1 1NF</w:t>
      </w:r>
    </w:p>
    <w:p w14:paraId="39FB6959" w14:textId="77777777" w:rsidR="00EF10CF" w:rsidRDefault="00E85DF8">
      <w:r>
        <w:t xml:space="preserve">Email: </w:t>
      </w:r>
      <w:hyperlink r:id="rId7">
        <w:r>
          <w:rPr>
            <w:color w:val="0563C1"/>
            <w:u w:val="single"/>
          </w:rPr>
          <w:t>ridhi.kashyap@sociology.ox.ac.uk</w:t>
        </w:r>
      </w:hyperlink>
    </w:p>
    <w:p w14:paraId="7D054655" w14:textId="77777777" w:rsidR="00EF10CF" w:rsidRDefault="00E85DF8">
      <w:pPr>
        <w:rPr>
          <w:highlight w:val="white"/>
        </w:rPr>
      </w:pPr>
      <w:r>
        <w:t xml:space="preserve">ORCID: </w:t>
      </w:r>
      <w:r>
        <w:rPr>
          <w:highlight w:val="white"/>
        </w:rPr>
        <w:t>0000-</w:t>
      </w:r>
      <w:r>
        <w:rPr>
          <w:highlight w:val="white"/>
        </w:rPr>
        <w:t>0003-0615-2868</w:t>
      </w:r>
    </w:p>
    <w:p w14:paraId="4E682443" w14:textId="77777777" w:rsidR="00EF10CF" w:rsidRDefault="00EF10CF"/>
    <w:p w14:paraId="0C440213" w14:textId="77777777" w:rsidR="00EF10CF" w:rsidRDefault="00EF10CF"/>
    <w:p w14:paraId="28103D50" w14:textId="77777777" w:rsidR="00EF10CF" w:rsidRDefault="00E85DF8">
      <w:pPr>
        <w:rPr>
          <w:ins w:id="1" w:author="JM Aburto" w:date="2020-11-23T14:49:00Z"/>
        </w:rPr>
      </w:pPr>
      <w:ins w:id="2" w:author="JM Aburto" w:date="2020-11-23T14:49:00Z">
        <w:r>
          <w:t>Licence for Publication</w:t>
        </w:r>
      </w:ins>
    </w:p>
    <w:p w14:paraId="120CF890" w14:textId="77777777" w:rsidR="00EF10CF" w:rsidRDefault="00E85DF8">
      <w:pPr>
        <w:rPr>
          <w:ins w:id="3" w:author="JM Aburto" w:date="2020-11-23T14:49:00Z"/>
        </w:rPr>
      </w:pPr>
      <w:ins w:id="4" w:author="JM Aburto" w:date="2020-11-23T14:49:00Z">
        <w:r>
          <w:t xml:space="preserve">The Corresponding Author has the right to grant on behalf of all authors and does grant on behalf of all authors, an exclusive licence (or </w:t>
        </w:r>
        <w:proofErr w:type="gramStart"/>
        <w:r>
          <w:t>non exclusive</w:t>
        </w:r>
        <w:proofErr w:type="gramEnd"/>
        <w:r>
          <w:t xml:space="preserve"> for government employees) on a worldwide basis to the BMJ Publ</w:t>
        </w:r>
        <w:r>
          <w:t>ishing Group Ltd to permit this article (if accepted) to be published in JECH and any other BMJPGL products and sublicences such use and exploit all subsidiary rights, as set out in our licence (http://group.bmj.com/products/journals/instructions-for-autho</w:t>
        </w:r>
        <w:r>
          <w:t>rs/licence-forms).</w:t>
        </w:r>
      </w:ins>
    </w:p>
    <w:p w14:paraId="16A85F44" w14:textId="77777777" w:rsidR="00EF10CF" w:rsidRPr="00EF10CF" w:rsidRDefault="00EF10CF">
      <w:pPr>
        <w:rPr>
          <w:b/>
          <w:rPrChange w:id="5" w:author="JM Aburto" w:date="2020-11-23T14:49:00Z">
            <w:rPr/>
          </w:rPrChange>
        </w:rPr>
      </w:pPr>
    </w:p>
    <w:p w14:paraId="545B7AF6" w14:textId="77777777" w:rsidR="00EF10CF" w:rsidRDefault="00EF10CF">
      <w:pPr>
        <w:rPr>
          <w:b/>
        </w:rPr>
      </w:pPr>
    </w:p>
    <w:p w14:paraId="5488FF3D" w14:textId="77777777" w:rsidR="00EF10CF" w:rsidRDefault="00EF10CF">
      <w:pPr>
        <w:rPr>
          <w:b/>
        </w:rPr>
      </w:pPr>
    </w:p>
    <w:p w14:paraId="26B4B921" w14:textId="77777777" w:rsidR="00EF10CF" w:rsidRDefault="00EF10CF">
      <w:pPr>
        <w:rPr>
          <w:b/>
        </w:rPr>
      </w:pPr>
    </w:p>
    <w:p w14:paraId="7E2EE507" w14:textId="77777777" w:rsidR="00EF10CF" w:rsidRDefault="00EF10CF">
      <w:pPr>
        <w:rPr>
          <w:b/>
        </w:rPr>
      </w:pPr>
    </w:p>
    <w:p w14:paraId="681526AA" w14:textId="77777777" w:rsidR="00EF10CF" w:rsidRDefault="00EF10CF">
      <w:pPr>
        <w:rPr>
          <w:b/>
        </w:rPr>
      </w:pPr>
    </w:p>
    <w:p w14:paraId="0E7941F8" w14:textId="77777777" w:rsidR="00EF10CF" w:rsidRDefault="00EF10CF">
      <w:pPr>
        <w:rPr>
          <w:b/>
        </w:rPr>
      </w:pPr>
    </w:p>
    <w:p w14:paraId="5CE48462" w14:textId="77777777" w:rsidR="00EF10CF" w:rsidRDefault="00EF10CF">
      <w:pPr>
        <w:rPr>
          <w:b/>
        </w:rPr>
      </w:pPr>
    </w:p>
    <w:p w14:paraId="45B793C5" w14:textId="77777777" w:rsidR="00EF10CF" w:rsidRDefault="00E85DF8">
      <w:pPr>
        <w:rPr>
          <w:b/>
        </w:rPr>
      </w:pPr>
      <w:r>
        <w:rPr>
          <w:b/>
        </w:rPr>
        <w:t>Title: Estimating the burden of COVID-19 on mortality, life expectancy and lifespan inequality in England and Wales: A population-level study</w:t>
      </w:r>
    </w:p>
    <w:p w14:paraId="2EACC32F" w14:textId="77777777" w:rsidR="00EF10CF" w:rsidRDefault="00EF10CF">
      <w:pPr>
        <w:rPr>
          <w:b/>
        </w:rPr>
      </w:pPr>
    </w:p>
    <w:p w14:paraId="34C8BB04" w14:textId="77777777" w:rsidR="00EF10CF" w:rsidRDefault="00E85DF8">
      <w:r>
        <w:rPr>
          <w:b/>
        </w:rPr>
        <w:lastRenderedPageBreak/>
        <w:t xml:space="preserve">Keywords: </w:t>
      </w:r>
      <w:r>
        <w:t>excess</w:t>
      </w:r>
      <w:r>
        <w:rPr>
          <w:b/>
        </w:rPr>
        <w:t xml:space="preserve"> </w:t>
      </w:r>
      <w:r>
        <w:t>deaths, health inequality, infectious diseases, COVID-19 pandemic</w:t>
      </w:r>
    </w:p>
    <w:p w14:paraId="13BB533C" w14:textId="77777777" w:rsidR="00EF10CF" w:rsidRDefault="00EF10CF"/>
    <w:p w14:paraId="1474E2EA" w14:textId="77777777" w:rsidR="00EF10CF" w:rsidRDefault="00E85DF8">
      <w:pPr>
        <w:jc w:val="center"/>
        <w:rPr>
          <w:b/>
        </w:rPr>
      </w:pPr>
      <w:r>
        <w:rPr>
          <w:b/>
        </w:rPr>
        <w:t>Abstract</w:t>
      </w:r>
    </w:p>
    <w:p w14:paraId="6331F4BC" w14:textId="77777777" w:rsidR="00EF10CF" w:rsidRDefault="00EF10CF">
      <w:pPr>
        <w:rPr>
          <w:b/>
        </w:rPr>
      </w:pPr>
    </w:p>
    <w:p w14:paraId="0E86C650" w14:textId="77777777" w:rsidR="00EF10CF" w:rsidRDefault="00E85DF8">
      <w:pPr>
        <w:spacing w:before="240" w:after="240"/>
      </w:pPr>
      <w:r>
        <w:rPr>
          <w:b/>
        </w:rPr>
        <w:t>Background:</w:t>
      </w:r>
      <w:r>
        <w:t xml:space="preserve"> </w:t>
      </w:r>
      <w:ins w:id="6" w:author="Ridhi Kashyap" w:date="2020-12-03T13:23:00Z">
        <w:r>
          <w:t xml:space="preserve">Deaths directly linked to </w:t>
        </w:r>
      </w:ins>
      <w:r>
        <w:t xml:space="preserve">COVID-19 </w:t>
      </w:r>
      <w:ins w:id="7" w:author="Ridhi Kashyap" w:date="2020-12-03T13:23:00Z">
        <w:r>
          <w:t xml:space="preserve">infection </w:t>
        </w:r>
      </w:ins>
      <w:del w:id="8" w:author="Ridhi Kashyap" w:date="2020-12-03T13:23:00Z">
        <w:r>
          <w:delText>related deaths</w:delText>
        </w:r>
      </w:del>
      <w:r>
        <w:t xml:space="preserve"> may be misclassified</w:t>
      </w:r>
      <w:ins w:id="9" w:author="Ridhi Kashyap" w:date="2020-12-03T13:19:00Z">
        <w:r>
          <w:t>, and the pandemic may have indirectly affected other causes of death due to its social</w:t>
        </w:r>
        <w:r>
          <w:t xml:space="preserve"> and economic consequences, and delays in care provision for other illnesses.  </w:t>
        </w:r>
      </w:ins>
      <w:del w:id="10" w:author="Ridhi Kashyap" w:date="2020-12-03T13:19:00Z">
        <w:r>
          <w:delText xml:space="preserve"> as other causes of death thereby </w:delText>
        </w:r>
      </w:del>
      <w:ins w:id="11" w:author="JM Aburto" w:date="2020-11-26T17:24:00Z">
        <w:del w:id="12" w:author="Ridhi Kashyap" w:date="2020-12-03T13:19:00Z">
          <w:r>
            <w:delText xml:space="preserve">inaccurately </w:delText>
          </w:r>
        </w:del>
      </w:ins>
      <w:del w:id="13" w:author="Ridhi Kashyap" w:date="2020-12-03T13:19:00Z">
        <w:r>
          <w:delText>underestimating the full impact of the pandemic on mortality.</w:delText>
        </w:r>
      </w:del>
      <w:r>
        <w:t xml:space="preserve"> </w:t>
      </w:r>
      <w:ins w:id="14" w:author="Ridhi Kashyap" w:date="2020-12-03T13:27:00Z">
        <w:r>
          <w:t>To overcome these measurement challenges linked to accurately assess</w:t>
        </w:r>
        <w:r>
          <w:t xml:space="preserve">ing the mortality impact of the pandemic, we </w:t>
        </w:r>
      </w:ins>
      <w:del w:id="15" w:author="Ridhi Kashyap" w:date="2020-12-03T13:27:00Z">
        <w:r>
          <w:delText>The aim of this study is to</w:delText>
        </w:r>
      </w:del>
      <w:r>
        <w:t xml:space="preserve"> </w:t>
      </w:r>
      <w:ins w:id="16" w:author="Ridhi Kashyap" w:date="2020-12-03T13:32:00Z">
        <w:r>
          <w:t xml:space="preserve">estimate </w:t>
        </w:r>
      </w:ins>
      <w:del w:id="17" w:author="Ridhi Kashyap" w:date="2020-12-03T13:32:00Z">
        <w:r>
          <w:delText>determine</w:delText>
        </w:r>
      </w:del>
      <w:r>
        <w:t xml:space="preserve"> the impact of the COVID-19 pandemic on mortality, life expectancy and lifespan </w:t>
      </w:r>
      <w:proofErr w:type="gramStart"/>
      <w:r>
        <w:t>inequality  from</w:t>
      </w:r>
      <w:proofErr w:type="gramEnd"/>
      <w:r>
        <w:t xml:space="preserve"> week 10, when the first COVID-19 death was registered, to week 47 en</w:t>
      </w:r>
      <w:r>
        <w:t>ding November 20 of 2020 in England and Wales</w:t>
      </w:r>
      <w:ins w:id="18" w:author="Ridhi Kashyap" w:date="2020-12-03T13:26:00Z">
        <w:r>
          <w:t xml:space="preserve"> through an analysis of excess mortality</w:t>
        </w:r>
      </w:ins>
      <w:r>
        <w:t>.</w:t>
      </w:r>
    </w:p>
    <w:p w14:paraId="6372A1C2" w14:textId="77777777" w:rsidR="00EF10CF" w:rsidRDefault="00E85DF8">
      <w:pPr>
        <w:spacing w:before="240" w:after="240"/>
      </w:pPr>
      <w:r>
        <w:rPr>
          <w:b/>
        </w:rPr>
        <w:t>Methods:</w:t>
      </w:r>
      <w:r>
        <w:t xml:space="preserve"> We estimated age and sex-specific </w:t>
      </w:r>
      <w:r>
        <w:rPr>
          <w:highlight w:val="white"/>
        </w:rPr>
        <w:t>excess mortality risk and deaths above a baseline adjusted for seasonality with a systematic comparison of four different mode</w:t>
      </w:r>
      <w:r>
        <w:rPr>
          <w:highlight w:val="white"/>
        </w:rPr>
        <w:t xml:space="preserve">ls using data from the Office for National Statistics. </w:t>
      </w:r>
      <w:r>
        <w:t>We additionally provide estimates of life expectancy at birth and lifespan inequality defined as the standard deviation in age at death using life tables.</w:t>
      </w:r>
    </w:p>
    <w:p w14:paraId="3FB4803E" w14:textId="77777777" w:rsidR="00EF10CF" w:rsidRDefault="00E85DF8">
      <w:pPr>
        <w:spacing w:before="240" w:after="240"/>
      </w:pPr>
      <w:r>
        <w:rPr>
          <w:b/>
        </w:rPr>
        <w:t>Results:</w:t>
      </w:r>
      <w:r>
        <w:t xml:space="preserve"> We estimate that there have been </w:t>
      </w:r>
      <w:r>
        <w:rPr>
          <w:highlight w:val="green"/>
        </w:rPr>
        <w:t>57,4</w:t>
      </w:r>
      <w:r>
        <w:rPr>
          <w:highlight w:val="green"/>
        </w:rPr>
        <w:t>19</w:t>
      </w:r>
      <w:r>
        <w:t xml:space="preserve"> (95% Prediction Interval: </w:t>
      </w:r>
      <w:r>
        <w:rPr>
          <w:highlight w:val="green"/>
        </w:rPr>
        <w:t>54,197,</w:t>
      </w:r>
      <w:r>
        <w:t xml:space="preserve"> </w:t>
      </w:r>
      <w:r>
        <w:rPr>
          <w:highlight w:val="green"/>
        </w:rPr>
        <w:t>60,752</w:t>
      </w:r>
      <w:r>
        <w:t xml:space="preserve">) excess deaths in the first </w:t>
      </w:r>
      <w:r>
        <w:rPr>
          <w:highlight w:val="green"/>
        </w:rPr>
        <w:t>47</w:t>
      </w:r>
      <w:r>
        <w:t xml:space="preserve"> weeks of 2020, </w:t>
      </w:r>
      <w:r>
        <w:rPr>
          <w:highlight w:val="green"/>
        </w:rPr>
        <w:t>55</w:t>
      </w:r>
      <w:r>
        <w:t>% of which occurred in men. Excess deaths increased sharply with age and men experienced elevated risks of death in all age groups. Life expectancy at birth dropped</w:t>
      </w:r>
      <w:r>
        <w:t xml:space="preserve"> </w:t>
      </w:r>
      <w:r>
        <w:rPr>
          <w:highlight w:val="green"/>
        </w:rPr>
        <w:t>0.9</w:t>
      </w:r>
      <w:r>
        <w:t xml:space="preserve"> and </w:t>
      </w:r>
      <w:r>
        <w:rPr>
          <w:highlight w:val="green"/>
        </w:rPr>
        <w:t>1.2</w:t>
      </w:r>
      <w:r>
        <w:t xml:space="preserve"> years for females and males relative to the 2019 levels, respectively. Lifespan inequality also fell over the same period by </w:t>
      </w:r>
      <w:r>
        <w:rPr>
          <w:highlight w:val="green"/>
        </w:rPr>
        <w:t xml:space="preserve">five </w:t>
      </w:r>
      <w:r>
        <w:t>months for both sexes.</w:t>
      </w:r>
    </w:p>
    <w:p w14:paraId="0AA8B287" w14:textId="77777777" w:rsidR="00EF10CF" w:rsidRDefault="00E85DF8">
      <w:pPr>
        <w:spacing w:before="240" w:after="240"/>
      </w:pPr>
      <w:r>
        <w:rPr>
          <w:b/>
        </w:rPr>
        <w:t xml:space="preserve">Conclusion: </w:t>
      </w:r>
      <w:r>
        <w:t xml:space="preserve">Quantifying excess deaths and their impact on life expectancy at birth provides a more comprehensive picture of the burden of COVID-19 on mortality. Whether mortality will return to -or even fall below- the baseline level remains to </w:t>
      </w:r>
      <w:proofErr w:type="gramStart"/>
      <w:r>
        <w:t>be seen as</w:t>
      </w:r>
      <w:proofErr w:type="gramEnd"/>
      <w:r>
        <w:t xml:space="preserve"> the pandemic</w:t>
      </w:r>
      <w:r>
        <w:t xml:space="preserve"> continues to unfold and diverse interventions are put in place.</w:t>
      </w:r>
    </w:p>
    <w:p w14:paraId="04D59D05" w14:textId="77777777" w:rsidR="00EF10CF" w:rsidRDefault="00EF10CF">
      <w:pPr>
        <w:rPr>
          <w:b/>
        </w:rPr>
      </w:pPr>
    </w:p>
    <w:p w14:paraId="11F5703B" w14:textId="2EEFCD9D" w:rsidR="00EF10CF" w:rsidRDefault="00E85DF8">
      <w:r>
        <w:rPr>
          <w:b/>
        </w:rPr>
        <w:t>Main text word count:</w:t>
      </w:r>
      <w:r>
        <w:rPr>
          <w:b/>
          <w:highlight w:val="cyan"/>
        </w:rPr>
        <w:t xml:space="preserve"> </w:t>
      </w:r>
      <w:r w:rsidR="00774949">
        <w:rPr>
          <w:highlight w:val="cyan"/>
        </w:rPr>
        <w:t>3,325</w:t>
      </w:r>
      <w:r>
        <w:rPr>
          <w:highlight w:val="yellow"/>
        </w:rPr>
        <w:t xml:space="preserve"> </w:t>
      </w:r>
      <w:r>
        <w:t>(excluding references)</w:t>
      </w:r>
    </w:p>
    <w:p w14:paraId="0FDF4FBE" w14:textId="77777777" w:rsidR="00EF10CF" w:rsidRDefault="00EF10CF">
      <w:pPr>
        <w:rPr>
          <w:b/>
        </w:rPr>
      </w:pPr>
    </w:p>
    <w:p w14:paraId="0502EA5E" w14:textId="77777777" w:rsidR="00EF10CF" w:rsidRDefault="00EF10CF"/>
    <w:p w14:paraId="5BE5D06B" w14:textId="77777777" w:rsidR="00EF10CF" w:rsidRDefault="00E85DF8">
      <w:pPr>
        <w:rPr>
          <w:b/>
        </w:rPr>
      </w:pPr>
      <w:r>
        <w:br w:type="page"/>
      </w:r>
      <w:r>
        <w:rPr>
          <w:b/>
        </w:rPr>
        <w:lastRenderedPageBreak/>
        <w:t>Summary boxes:</w:t>
      </w:r>
    </w:p>
    <w:p w14:paraId="1A798286" w14:textId="77777777" w:rsidR="00EF10CF" w:rsidRDefault="00EF10CF">
      <w:pPr>
        <w:rPr>
          <w:b/>
        </w:rPr>
      </w:pPr>
    </w:p>
    <w:p w14:paraId="42910680" w14:textId="77777777" w:rsidR="00EF10CF" w:rsidRDefault="00E85DF8">
      <w:r>
        <w:rPr>
          <w:b/>
        </w:rPr>
        <w:t>What is already known on this topic:</w:t>
      </w:r>
      <w:r>
        <w:t xml:space="preserve"> COVID-19 related deaths may be misclassified </w:t>
      </w:r>
      <w:del w:id="19" w:author="Ridhi Kashyap" w:date="2020-12-03T13:34:00Z">
        <w:r>
          <w:delText xml:space="preserve">as other causes of death </w:delText>
        </w:r>
      </w:del>
      <w:r>
        <w:t xml:space="preserve">thereby </w:t>
      </w:r>
      <w:ins w:id="20" w:author="JM Aburto" w:date="2020-11-26T17:23:00Z">
        <w:r>
          <w:t>inacc</w:t>
        </w:r>
        <w:r>
          <w:t xml:space="preserve">urately </w:t>
        </w:r>
      </w:ins>
      <w:del w:id="21" w:author="JM Aburto" w:date="2020-11-26T17:23:00Z">
        <w:r>
          <w:delText>under</w:delText>
        </w:r>
      </w:del>
      <w:r>
        <w:t xml:space="preserve">estimating the full impact of the pandemic on mortality. </w:t>
      </w:r>
      <w:ins w:id="22" w:author="Ridhi Kashyap" w:date="2020-12-03T13:37:00Z">
        <w:r>
          <w:t xml:space="preserve">The pandemic may also have indirect effects on other causes due to changed behaviours, as well as the social and economic consequences resulting from its management. </w:t>
        </w:r>
      </w:ins>
      <w:r>
        <w:t>Excess mortality, th</w:t>
      </w:r>
      <w:r>
        <w:t>e difference between observed deaths and what would have been expected in the absence of the pandemic, is a useful metric to quantify the overall impact of the pandemic on mortality and population health. Life expectancy at birth and lifespan inequality as</w:t>
      </w:r>
      <w:r>
        <w:t>sess the cumulative impact of the pandemic on population health.</w:t>
      </w:r>
    </w:p>
    <w:p w14:paraId="50B342B4" w14:textId="77777777" w:rsidR="00EF10CF" w:rsidRDefault="00EF10CF"/>
    <w:p w14:paraId="0812C3F1" w14:textId="77777777" w:rsidR="00EF10CF" w:rsidRDefault="00E85DF8">
      <w:r>
        <w:rPr>
          <w:b/>
        </w:rPr>
        <w:t xml:space="preserve">What this study adds: </w:t>
      </w:r>
      <w:r>
        <w:t xml:space="preserve">We examine death registration data from the Office for National Statistics from 2010 to week </w:t>
      </w:r>
      <w:r>
        <w:rPr>
          <w:highlight w:val="green"/>
        </w:rPr>
        <w:t>47</w:t>
      </w:r>
      <w:r>
        <w:t xml:space="preserve"> (ending on November 20) in 2020 to quantify the impact of the COVID-19 p</w:t>
      </w:r>
      <w:r>
        <w:t xml:space="preserve">andemic on mortality in England and Wales thus far. We estimate excess mortality risk by age and </w:t>
      </w:r>
      <w:proofErr w:type="gramStart"/>
      <w:r>
        <w:t>sex, and</w:t>
      </w:r>
      <w:proofErr w:type="gramEnd"/>
      <w:r>
        <w:t xml:space="preserve"> quantify the impact of excess mortality risk on excess deaths, life expectancy and lifespan inequality. During weeks 10 through 47 of 2020, elevated m</w:t>
      </w:r>
      <w:r>
        <w:t xml:space="preserve">ortality rates resulted in </w:t>
      </w:r>
      <w:r>
        <w:rPr>
          <w:highlight w:val="green"/>
        </w:rPr>
        <w:t xml:space="preserve">57,419 </w:t>
      </w:r>
      <w:r>
        <w:t>additional deaths compared with baseline mortality. Life expectancy at birth for females and males over the 47 weeks of 2020 was</w:t>
      </w:r>
      <w:r>
        <w:rPr>
          <w:highlight w:val="green"/>
        </w:rPr>
        <w:t xml:space="preserve"> 82.6 </w:t>
      </w:r>
      <w:r>
        <w:t xml:space="preserve">and </w:t>
      </w:r>
      <w:r>
        <w:rPr>
          <w:highlight w:val="green"/>
        </w:rPr>
        <w:t>78.7 years</w:t>
      </w:r>
      <w:r>
        <w:t xml:space="preserve">, </w:t>
      </w:r>
      <w:proofErr w:type="gramStart"/>
      <w:r>
        <w:t xml:space="preserve">with  </w:t>
      </w:r>
      <w:r>
        <w:rPr>
          <w:highlight w:val="green"/>
        </w:rPr>
        <w:t>0.9</w:t>
      </w:r>
      <w:proofErr w:type="gramEnd"/>
      <w:r>
        <w:rPr>
          <w:highlight w:val="green"/>
        </w:rPr>
        <w:t xml:space="preserve"> and 1.2 years</w:t>
      </w:r>
      <w:r>
        <w:t xml:space="preserve"> of life lost relative to the year 2019. Lifespan</w:t>
      </w:r>
      <w:r>
        <w:t xml:space="preserve"> inequality, a measure of the spread or variation in ages at death, declined due to the increase of mortality at older ages. </w:t>
      </w:r>
    </w:p>
    <w:p w14:paraId="52F3B224" w14:textId="77777777" w:rsidR="00EF10CF" w:rsidRDefault="00EF10CF">
      <w:pPr>
        <w:rPr>
          <w:b/>
        </w:rPr>
      </w:pPr>
    </w:p>
    <w:p w14:paraId="6A05F4C1" w14:textId="77777777" w:rsidR="00EF10CF" w:rsidRDefault="00E85DF8">
      <w:pPr>
        <w:rPr>
          <w:b/>
        </w:rPr>
      </w:pPr>
      <w:r>
        <w:br w:type="page"/>
      </w:r>
      <w:r>
        <w:rPr>
          <w:b/>
        </w:rPr>
        <w:lastRenderedPageBreak/>
        <w:t>Introduction</w:t>
      </w:r>
    </w:p>
    <w:p w14:paraId="018B7C9D" w14:textId="77777777" w:rsidR="00EF10CF" w:rsidRDefault="00EF10CF">
      <w:pPr>
        <w:rPr>
          <w:b/>
        </w:rPr>
      </w:pPr>
    </w:p>
    <w:p w14:paraId="5F38471C" w14:textId="77777777" w:rsidR="00EF10CF" w:rsidRDefault="00E85DF8">
      <w:r>
        <w:t xml:space="preserve">Estimating the number of deaths caused by the coronavirus </w:t>
      </w:r>
      <w:del w:id="23" w:author="Ridhi Kashyap" w:date="2020-12-03T16:51:00Z">
        <w:r>
          <w:delText xml:space="preserve">disease 2019 </w:delText>
        </w:r>
      </w:del>
      <w:r>
        <w:t xml:space="preserve">(COVID-19) </w:t>
      </w:r>
      <w:ins w:id="24" w:author="Ridhi Kashyap" w:date="2020-12-03T16:51:00Z">
        <w:r>
          <w:t xml:space="preserve">pandemic </w:t>
        </w:r>
      </w:ins>
      <w:r>
        <w:t xml:space="preserve">is an important challenge </w:t>
      </w:r>
      <w:hyperlink r:id="rId8">
        <w:r>
          <w:t>[1]</w:t>
        </w:r>
      </w:hyperlink>
      <w:r>
        <w:t>. Insufficient testing capacity for SARS-CoV-2</w:t>
      </w:r>
      <w:ins w:id="25" w:author="Ridhi Kashyap" w:date="2020-12-03T16:48:00Z">
        <w:r>
          <w:t xml:space="preserve">, the causative pathogen of </w:t>
        </w:r>
        <w:r>
          <w:t xml:space="preserve">coronavirus disease, especially </w:t>
        </w:r>
      </w:ins>
      <w:r>
        <w:t xml:space="preserve">during the </w:t>
      </w:r>
      <w:ins w:id="26" w:author="Ridhi Kashyap" w:date="2020-12-03T16:48:00Z">
        <w:r>
          <w:t xml:space="preserve">early phases of the </w:t>
        </w:r>
      </w:ins>
      <w:r>
        <w:t>pandemic</w:t>
      </w:r>
      <w:ins w:id="27" w:author="Ridhi Kashyap" w:date="2020-12-03T16:53:00Z">
        <w:r>
          <w:t xml:space="preserve">, </w:t>
        </w:r>
      </w:ins>
      <w:del w:id="28" w:author="Ridhi Kashyap" w:date="2020-12-03T16:53:00Z">
        <w:r>
          <w:delText xml:space="preserve"> and </w:delText>
        </w:r>
      </w:del>
      <w:r>
        <w:t>misclassification of causes of death</w:t>
      </w:r>
      <w:ins w:id="29" w:author="Ridhi Kashyap" w:date="2020-12-03T16:53:00Z">
        <w:r>
          <w:t xml:space="preserve"> and definitional inconsistencies in counting COVID-19 deaths across different sources</w:t>
        </w:r>
      </w:ins>
      <w:r>
        <w:t xml:space="preserve"> make the true toll of COVID-19</w:t>
      </w:r>
      <w:ins w:id="30" w:author="Ridhi Kashyap" w:date="2020-12-03T17:17:00Z">
        <w:r>
          <w:t xml:space="preserve"> infections</w:t>
        </w:r>
      </w:ins>
      <w:r>
        <w:t xml:space="preserve"> hard to estimate </w:t>
      </w:r>
      <w:hyperlink r:id="rId9">
        <w:r>
          <w:t>[2,3]</w:t>
        </w:r>
      </w:hyperlink>
      <w:r>
        <w:t xml:space="preserve">. Moreover, </w:t>
      </w:r>
      <w:del w:id="31" w:author="Ridhi Kashyap" w:date="2020-12-03T16:49:00Z">
        <w:r>
          <w:delText xml:space="preserve">the events and </w:delText>
        </w:r>
      </w:del>
      <w:r>
        <w:t>interventions</w:t>
      </w:r>
      <w:ins w:id="32" w:author="Ridhi Kashyap" w:date="2020-12-03T16:49:00Z">
        <w:r>
          <w:t xml:space="preserve"> </w:t>
        </w:r>
        <w:del w:id="33" w:author="Ridhi Kashyap" w:date="2020-12-03T16:49:00Z">
          <w:r>
            <w:delText>su</w:delText>
          </w:r>
          <w:r>
            <w:delText>ch as lockdowns</w:delText>
          </w:r>
        </w:del>
      </w:ins>
      <w:del w:id="34" w:author="Ridhi Kashyap" w:date="2020-12-03T16:49:00Z">
        <w:r>
          <w:delText xml:space="preserve"> </w:delText>
        </w:r>
      </w:del>
      <w:ins w:id="35" w:author="Ridhi Kashyap" w:date="2020-12-03T16:49:00Z">
        <w:r>
          <w:t xml:space="preserve">imposed </w:t>
        </w:r>
      </w:ins>
      <w:del w:id="36" w:author="Ridhi Kashyap" w:date="2020-12-03T16:49:00Z">
        <w:r>
          <w:delText xml:space="preserve">that took place </w:delText>
        </w:r>
      </w:del>
      <w:r>
        <w:t xml:space="preserve">during the pandemic may have indirectly affected other causes of death </w:t>
      </w:r>
      <w:hyperlink r:id="rId10">
        <w:r>
          <w:t>[4]</w:t>
        </w:r>
      </w:hyperlink>
      <w:r>
        <w:t>. For example, both fear of COVID-19 and the overstretching of the healthcare sy</w:t>
      </w:r>
      <w:r>
        <w:t>stem may have deterred care-seeking for both chronic and acute conditions, potentially increasing mortality from other, non-COVID, causes</w:t>
      </w:r>
      <w:hyperlink r:id="rId11">
        <w:r>
          <w:t>[5]</w:t>
        </w:r>
      </w:hyperlink>
      <w:r>
        <w:t xml:space="preserve">. Similarly, lockdown policies </w:t>
      </w:r>
      <w:ins w:id="37" w:author="JM Aburto" w:date="2020-12-05T15:29:00Z">
        <w:r>
          <w:t>and awareness</w:t>
        </w:r>
      </w:ins>
      <w:r>
        <w:t xml:space="preserve"> might hav</w:t>
      </w:r>
      <w:r>
        <w:t>e decreased deaths from external causes such as road traffic accidents, or increased deaths from causes such as suicide</w:t>
      </w:r>
      <w:del w:id="38" w:author="JM Aburto" w:date="2020-12-05T15:30:00Z">
        <w:r>
          <w:delText xml:space="preserve"> or related to domestic violence</w:delText>
        </w:r>
      </w:del>
      <w:r>
        <w:t xml:space="preserve">. </w:t>
      </w:r>
    </w:p>
    <w:p w14:paraId="0D0CE03B" w14:textId="77777777" w:rsidR="00EF10CF" w:rsidRDefault="00EF10CF"/>
    <w:p w14:paraId="4202FB52" w14:textId="77777777" w:rsidR="00EF10CF" w:rsidRDefault="00E85DF8">
      <w:del w:id="39" w:author="Ridhi Kashyap" w:date="2020-12-03T17:11:00Z">
        <w:r>
          <w:delText>Thus far, COVID-19 mortality in England and Wales has often been tallied via confirmed or presumed de</w:delText>
        </w:r>
        <w:r>
          <w:delText xml:space="preserve">aths due to COVID-19, usually due to a positive SARS-CoV-2 test. </w:delText>
        </w:r>
      </w:del>
      <w:ins w:id="40" w:author="Ridhi Kashyap" w:date="2020-12-03T17:11:00Z">
        <w:r>
          <w:t>To overcome these measurement challenges linked to accurately assessing the mortality impact of the pandemic, a</w:t>
        </w:r>
      </w:ins>
      <w:del w:id="41" w:author="Ridhi Kashyap" w:date="2020-12-03T17:11:00Z">
        <w:r>
          <w:delText>A</w:delText>
        </w:r>
      </w:del>
      <w:r>
        <w:t>n alternative approach to estimate the mortality burden of COVID-19 is to quant</w:t>
      </w:r>
      <w:r>
        <w:t>ify the number of deaths during the pandemic compared to a baseline level of what would have been expected if the pandemic had not occurred. This approach for estimating excess all-cause mortality has been widely used to quantify the mortality toll of prev</w:t>
      </w:r>
      <w:r>
        <w:t>ious epidemics such as influenza</w:t>
      </w:r>
      <w:hyperlink r:id="rId12">
        <w:r>
          <w:t>[6]</w:t>
        </w:r>
      </w:hyperlink>
      <w:r>
        <w:t xml:space="preserve"> or HIV</w:t>
      </w:r>
      <w:hyperlink r:id="rId13">
        <w:r>
          <w:t>[7]</w:t>
        </w:r>
      </w:hyperlink>
      <w:r>
        <w:t xml:space="preserve">, and has also begun to be applied for COVID-19 </w:t>
      </w:r>
      <w:hyperlink r:id="rId14">
        <w:r>
          <w:t>[1,8]</w:t>
        </w:r>
      </w:hyperlink>
      <w:r>
        <w:t xml:space="preserve">. Excess mortality may be quantified in different ways and the “excess numbers of deaths'' approach has been commonly used so far in England and Wales </w:t>
      </w:r>
      <w:del w:id="42" w:author="Ridhi Kashyap" w:date="2020-12-03T15:54:00Z">
        <w:r>
          <w:delText>by the Office of National Statistics (ONS)</w:delText>
        </w:r>
      </w:del>
      <w:hyperlink r:id="rId15">
        <w:r>
          <w:t>[4,8,9]</w:t>
        </w:r>
      </w:hyperlink>
      <w:r>
        <w:t>. While this metric provides an important measure of the burden of the pandemic on a society, simply counting total excess deaths does not provide an understanding of the substantial variat</w:t>
      </w:r>
      <w:r>
        <w:t>ion by age and sex over time in elevated mortality risks</w:t>
      </w:r>
      <w:hyperlink r:id="rId16">
        <w:r>
          <w:t>[10,11]</w:t>
        </w:r>
      </w:hyperlink>
      <w:r>
        <w:t>, nor does it allow for a comparison of current mortality conditions with past conditions due to changes in population age structur</w:t>
      </w:r>
      <w:r>
        <w:t xml:space="preserve">e over the period. Furthermore, excess deaths do not provide an understanding of the cumulative impact of the pandemic on summary indicators of population health such as life expectancy. </w:t>
      </w:r>
    </w:p>
    <w:p w14:paraId="077041FF" w14:textId="77777777" w:rsidR="00EF10CF" w:rsidRDefault="00EF10CF"/>
    <w:p w14:paraId="78A098DE" w14:textId="77777777" w:rsidR="00EF10CF" w:rsidRDefault="00E85DF8">
      <w:pPr>
        <w:rPr>
          <w:ins w:id="43" w:author="Ridhi Kashyap" w:date="2020-12-03T14:54:00Z"/>
        </w:rPr>
      </w:pPr>
      <w:r>
        <w:t>Life expectancy at birth is a commonly used age-standardised summar</w:t>
      </w:r>
      <w:r>
        <w:t>y indicator of population health that expresses the average number of years a newborn would be expected to live given the death rates in a particular period</w:t>
      </w:r>
      <w:hyperlink r:id="rId17">
        <w:r>
          <w:t>[12]</w:t>
        </w:r>
      </w:hyperlink>
      <w:r>
        <w:t xml:space="preserve">. While no individual would </w:t>
      </w:r>
      <w:proofErr w:type="gramStart"/>
      <w:r>
        <w:t>actual</w:t>
      </w:r>
      <w:r>
        <w:t>ly be</w:t>
      </w:r>
      <w:proofErr w:type="gramEnd"/>
      <w:r>
        <w:t xml:space="preserve"> expected to experience </w:t>
      </w:r>
      <w:ins w:id="44" w:author="Ridhi Kashyap" w:date="2020-12-03T14:50:00Z">
        <w:r>
          <w:t>these</w:t>
        </w:r>
      </w:ins>
      <w:del w:id="45" w:author="Ridhi Kashyap" w:date="2020-12-03T14:50:00Z">
        <w:r>
          <w:delText>a set of</w:delText>
        </w:r>
      </w:del>
      <w:r>
        <w:t xml:space="preserve"> death rates </w:t>
      </w:r>
      <w:del w:id="46" w:author="Ridhi Kashyap" w:date="2020-12-03T14:50:00Z">
        <w:r>
          <w:delText xml:space="preserve">observed in a given period </w:delText>
        </w:r>
      </w:del>
      <w:r>
        <w:t>throughout their life, life expectancy provides a snapshot of the mortality profile of a population in a given period. Additionally, life expectancy is a comparable indicator</w:t>
      </w:r>
      <w:r>
        <w:t xml:space="preserve"> of population health that does not require the arbitrary choice of a standard population as done with reported standardised death rates.  Furthermore, as life expectancy is sensitive to the ages at which deaths occur </w:t>
      </w:r>
      <w:proofErr w:type="gramStart"/>
      <w:r>
        <w:t>and  because</w:t>
      </w:r>
      <w:proofErr w:type="gramEnd"/>
      <w:r>
        <w:t xml:space="preserve"> it is comparable across t</w:t>
      </w:r>
      <w:r>
        <w:t xml:space="preserve">ime, it can shed additional light on the cumulative burden of a crisis such as COVID-19 on population health and enable comparisons with previous population health conditions. Lifespan inequality is another complementary indicator of population health </w:t>
      </w:r>
      <w:ins w:id="47" w:author="Ridhi Kashyap" w:date="2020-12-03T15:15:00Z">
        <w:r>
          <w:t>with</w:t>
        </w:r>
      </w:ins>
      <w:del w:id="48" w:author="Ridhi Kashyap" w:date="2020-12-03T15:15:00Z">
        <w:r>
          <w:delText>which has</w:delText>
        </w:r>
      </w:del>
      <w:r>
        <w:t xml:space="preserve"> implications for public health planning</w:t>
      </w:r>
      <w:ins w:id="49" w:author="Ridhi Kashyap" w:date="2020-12-03T15:15:00Z">
        <w:r>
          <w:t xml:space="preserve">, which has increasingly been reported in population health research </w:t>
        </w:r>
      </w:ins>
      <w:hyperlink r:id="rId18">
        <w:r>
          <w:t>[13–15]</w:t>
        </w:r>
      </w:hyperlink>
      <w:r>
        <w:t xml:space="preserve">. </w:t>
      </w:r>
      <w:ins w:id="50" w:author="Ridhi Kashyap" w:date="2020-12-03T14:52:00Z">
        <w:r>
          <w:t>While life expectancy is a measure of average mortality, lifespan i</w:t>
        </w:r>
        <w:r>
          <w:t xml:space="preserve">nequality focuses on a second dimension of mortality, the variation in length of life between individuals in a population. </w:t>
        </w:r>
      </w:ins>
      <w:r>
        <w:t xml:space="preserve"> </w:t>
      </w:r>
      <w:ins w:id="51" w:author="Ridhi Kashyap" w:date="2020-12-03T14:54:00Z">
        <w:r>
          <w:t>It is possible for two populations to have the same life expectancy (</w:t>
        </w:r>
        <w:proofErr w:type="gramStart"/>
        <w:r>
          <w:t>i.e.</w:t>
        </w:r>
        <w:proofErr w:type="gramEnd"/>
        <w:r>
          <w:t xml:space="preserve"> average) with different levels of lifespan inequality beca</w:t>
        </w:r>
        <w:r>
          <w:t xml:space="preserve">use of the variation in the distribution of the ages of death. Thus, lifespan </w:t>
        </w:r>
        <w:r>
          <w:lastRenderedPageBreak/>
          <w:t xml:space="preserve">inequality provides </w:t>
        </w:r>
      </w:ins>
      <w:ins w:id="52" w:author="JM Aburto" w:date="2020-12-06T14:02:00Z">
        <w:r>
          <w:t xml:space="preserve">a complementary </w:t>
        </w:r>
      </w:ins>
      <w:ins w:id="53" w:author="Ridhi Kashyap" w:date="2020-12-03T14:54:00Z">
        <w:del w:id="54" w:author="JM Aburto" w:date="2020-12-06T14:02:00Z">
          <w:r>
            <w:delText xml:space="preserve">another </w:delText>
          </w:r>
        </w:del>
        <w:r>
          <w:t>perspective that reflects how unevenly population health improvements are shared within a population, which has important implications</w:t>
        </w:r>
        <w:r>
          <w:t xml:space="preserve"> for health and social care planning</w:t>
        </w:r>
        <w:r>
          <w:fldChar w:fldCharType="begin"/>
        </w:r>
        <w:r>
          <w:instrText>HYPERLINK "https://www.zotero.org/google-docs/?E1NU7C"</w:instrText>
        </w:r>
        <w:r>
          <w:fldChar w:fldCharType="separate"/>
        </w:r>
        <w:r>
          <w:t>.</w:t>
        </w:r>
        <w:r>
          <w:fldChar w:fldCharType="end"/>
        </w:r>
        <w:r>
          <w:t xml:space="preserve"> Trends over the twentieth-century from high-income countries, including England and Wales, show that as life expectancy and the modal age at death have increased</w:t>
        </w:r>
        <w:r>
          <w:t>, lifespan inequality has tended to decrease</w:t>
        </w:r>
        <w:r>
          <w:fldChar w:fldCharType="begin"/>
        </w:r>
        <w:r>
          <w:instrText>HYPERLINK "https://www.zotero.org/google-docs/?eH0RgN"</w:instrText>
        </w:r>
        <w:r>
          <w:fldChar w:fldCharType="separate"/>
        </w:r>
        <w:r>
          <w:t>[16]</w:t>
        </w:r>
        <w:r>
          <w:fldChar w:fldCharType="end"/>
        </w:r>
        <w:r>
          <w:t xml:space="preserve">. Nevertheless, the age dynamics driving improvement in each indicator are different. Reducing mortality at any age increases life expectancy. </w:t>
        </w:r>
        <w:proofErr w:type="gramStart"/>
        <w:r>
          <w:t>However</w:t>
        </w:r>
        <w:proofErr w:type="gramEnd"/>
        <w:r>
          <w:t xml:space="preserve"> for lifespan inequality to decrease when life expectancy is increasing, more lives need to be saved at yo</w:t>
        </w:r>
        <w:r>
          <w:t>unger than older ages, usually below life expectancy</w:t>
        </w:r>
        <w:r>
          <w:fldChar w:fldCharType="begin"/>
        </w:r>
        <w:r>
          <w:instrText>HYPERLINK "https://www.zotero.org/google-docs/?YWnA3g"</w:instrText>
        </w:r>
        <w:r>
          <w:fldChar w:fldCharType="separate"/>
        </w:r>
        <w:r>
          <w:t>[13]</w:t>
        </w:r>
        <w:r>
          <w:fldChar w:fldCharType="end"/>
        </w:r>
        <w:r>
          <w:t xml:space="preserve">. This compresses the distribution of deaths, making ages at death more similar. </w:t>
        </w:r>
      </w:ins>
    </w:p>
    <w:p w14:paraId="4415768F" w14:textId="77777777" w:rsidR="00EF10CF" w:rsidRDefault="00E85DF8">
      <w:pPr>
        <w:rPr>
          <w:del w:id="55" w:author="Ridhi Kashyap" w:date="2020-12-03T14:58:00Z"/>
        </w:rPr>
      </w:pPr>
      <w:ins w:id="56" w:author="Ridhi Kashyap" w:date="2020-12-03T14:54:00Z">
        <w:r>
          <w:t xml:space="preserve">. </w:t>
        </w:r>
        <w:del w:id="57" w:author="Ridhi Kashyap" w:date="2020-12-03T15:00:00Z">
          <w:r>
            <w:delText xml:space="preserve"> </w:delText>
          </w:r>
        </w:del>
      </w:ins>
      <w:del w:id="58" w:author="Ridhi Kashyap" w:date="2020-12-03T15:00:00Z">
        <w:r>
          <w:delText>Lifespan inequality has important implications at both the</w:delText>
        </w:r>
        <w:r>
          <w:delText xml:space="preserve"> individual and the societal level. Greater lifespan inequality means that individuals face greater uncertainty about when they will die, potentially affecting decisions such as health behaviours over the life course. Lifespan inequality also has important</w:delText>
        </w:r>
        <w:r>
          <w:delText xml:space="preserve"> implications for health and social care planning and budgets, with higher levels implying greater dispersion in the ages at death and allocation of resources for different needs. </w:delText>
        </w:r>
      </w:del>
      <w:del w:id="59" w:author="Ridhi Kashyap" w:date="2020-12-03T14:58:00Z">
        <w:r>
          <w:delText>Lifespan inequality is one of the most fundamental measures of inequality th</w:delText>
        </w:r>
        <w:r>
          <w:delText xml:space="preserve">at reflects how unevenly population health improvements are shared within a population and has begun to be reported alongside life expectancy in health and demographic research. </w:delText>
        </w:r>
      </w:del>
    </w:p>
    <w:p w14:paraId="067213CF" w14:textId="77777777" w:rsidR="00EF10CF" w:rsidRDefault="00EF10CF"/>
    <w:p w14:paraId="616EA717" w14:textId="77777777" w:rsidR="00EF10CF" w:rsidRDefault="00E85DF8">
      <w:pPr>
        <w:pBdr>
          <w:top w:val="nil"/>
          <w:left w:val="nil"/>
          <w:bottom w:val="nil"/>
          <w:right w:val="nil"/>
          <w:between w:val="nil"/>
        </w:pBdr>
      </w:pPr>
      <w:r>
        <w:t>W</w:t>
      </w:r>
      <w:r>
        <w:rPr>
          <w:color w:val="000000"/>
        </w:rPr>
        <w:t>e estimate all-cause excess deaths from week 10 (</w:t>
      </w:r>
      <w:r>
        <w:t>March 2-8)</w:t>
      </w:r>
      <w:r>
        <w:rPr>
          <w:color w:val="000000"/>
        </w:rPr>
        <w:t>, the week in wh</w:t>
      </w:r>
      <w:r>
        <w:rPr>
          <w:color w:val="000000"/>
        </w:rPr>
        <w:t xml:space="preserve">ich the first death attributable to </w:t>
      </w:r>
      <w:r>
        <w:t>COVID</w:t>
      </w:r>
      <w:r>
        <w:rPr>
          <w:color w:val="000000"/>
        </w:rPr>
        <w:t xml:space="preserve">-19 </w:t>
      </w:r>
      <w:r>
        <w:t xml:space="preserve">was </w:t>
      </w:r>
      <w:r>
        <w:rPr>
          <w:color w:val="000000"/>
        </w:rPr>
        <w:t>registered in England and Wales, to</w:t>
      </w:r>
      <w:r>
        <w:t xml:space="preserve"> latest available data from</w:t>
      </w:r>
      <w:r>
        <w:rPr>
          <w:color w:val="000000"/>
        </w:rPr>
        <w:t xml:space="preserve"> week </w:t>
      </w:r>
      <w:ins w:id="60" w:author="JM Aburto" w:date="2020-12-03T14:50:00Z">
        <w:r>
          <w:rPr>
            <w:color w:val="000000"/>
          </w:rPr>
          <w:t>47</w:t>
        </w:r>
      </w:ins>
      <w:del w:id="61" w:author="JM Aburto" w:date="2020-12-03T14:50:00Z">
        <w:r>
          <w:delText>33</w:delText>
        </w:r>
      </w:del>
      <w:r>
        <w:rPr>
          <w:color w:val="000000"/>
        </w:rPr>
        <w:t xml:space="preserve"> of 2020 (</w:t>
      </w:r>
      <w:ins w:id="62" w:author="JM Aburto" w:date="2020-12-03T14:50:00Z">
        <w:r>
          <w:rPr>
            <w:color w:val="000000"/>
          </w:rPr>
          <w:t>ending November</w:t>
        </w:r>
      </w:ins>
      <w:del w:id="63" w:author="JM Aburto" w:date="2020-12-03T14:50:00Z">
        <w:r>
          <w:delText>August</w:delText>
        </w:r>
      </w:del>
      <w:r>
        <w:t xml:space="preserve"> </w:t>
      </w:r>
      <w:ins w:id="64" w:author="JM Aburto" w:date="2020-12-03T14:50:00Z">
        <w:r>
          <w:t>2</w:t>
        </w:r>
      </w:ins>
      <w:del w:id="65" w:author="JM Aburto" w:date="2020-12-03T14:50:00Z">
        <w:r>
          <w:delText>1</w:delText>
        </w:r>
      </w:del>
      <w:r>
        <w:t>0)</w:t>
      </w:r>
      <w:r>
        <w:rPr>
          <w:color w:val="000000"/>
        </w:rPr>
        <w:t xml:space="preserve">. </w:t>
      </w:r>
      <w:r>
        <w:t>Our work builds on existing estimates and approaches in three ways. First, we provide estimates d</w:t>
      </w:r>
      <w:r>
        <w:t>isaggregated by age and sex, to highlight variations in excess deaths during the pandemic in England and Wales. Second, we develop refined model-based counterfactual estimates of excess deaths that better account for exposures and seasonal mortality patter</w:t>
      </w:r>
      <w:r>
        <w:t>ns. We also systematically assess the sensitivity of excess deaths to different model-based estimates. Third, w</w:t>
      </w:r>
      <w:r>
        <w:rPr>
          <w:color w:val="000000"/>
        </w:rPr>
        <w:t xml:space="preserve">e provide estimates of life expectancy and lifespan inequality during the first </w:t>
      </w:r>
      <w:ins w:id="66" w:author="JM Aburto" w:date="2020-12-03T14:51:00Z">
        <w:r>
          <w:rPr>
            <w:color w:val="000000"/>
          </w:rPr>
          <w:t>47</w:t>
        </w:r>
      </w:ins>
      <w:del w:id="67" w:author="JM Aburto" w:date="2020-12-03T14:51:00Z">
        <w:r>
          <w:delText>33</w:delText>
        </w:r>
      </w:del>
      <w:r>
        <w:t xml:space="preserve"> </w:t>
      </w:r>
      <w:r>
        <w:rPr>
          <w:color w:val="000000"/>
        </w:rPr>
        <w:t>weeks of 2020 and compare them with previous mortality trend</w:t>
      </w:r>
      <w:r>
        <w:rPr>
          <w:color w:val="000000"/>
        </w:rPr>
        <w:t xml:space="preserve">s. </w:t>
      </w:r>
      <w:r>
        <w:t>By considering all three measures together: excess deaths, life expectancy and lifespan inequality, this study presents a comprehensive assessment of the mortality impacts of the COVID-19 pandemic thus far.</w:t>
      </w:r>
    </w:p>
    <w:p w14:paraId="6D0D14B7" w14:textId="77777777" w:rsidR="00EF10CF" w:rsidRDefault="00EF10CF">
      <w:pPr>
        <w:pBdr>
          <w:top w:val="nil"/>
          <w:left w:val="nil"/>
          <w:bottom w:val="nil"/>
          <w:right w:val="nil"/>
          <w:between w:val="nil"/>
        </w:pBdr>
      </w:pPr>
    </w:p>
    <w:p w14:paraId="29E097E2" w14:textId="77777777" w:rsidR="00EF10CF" w:rsidRDefault="00E85DF8">
      <w:pPr>
        <w:pBdr>
          <w:top w:val="nil"/>
          <w:left w:val="nil"/>
          <w:bottom w:val="nil"/>
          <w:right w:val="nil"/>
          <w:between w:val="nil"/>
        </w:pBdr>
        <w:rPr>
          <w:b/>
          <w:color w:val="000000"/>
        </w:rPr>
      </w:pPr>
      <w:r>
        <w:rPr>
          <w:b/>
          <w:color w:val="000000"/>
        </w:rPr>
        <w:t>Methods</w:t>
      </w:r>
    </w:p>
    <w:p w14:paraId="282F860E" w14:textId="77777777" w:rsidR="00EF10CF" w:rsidRDefault="00EF10CF">
      <w:pPr>
        <w:pBdr>
          <w:top w:val="nil"/>
          <w:left w:val="nil"/>
          <w:bottom w:val="nil"/>
          <w:right w:val="nil"/>
          <w:between w:val="nil"/>
        </w:pBdr>
        <w:rPr>
          <w:b/>
          <w:color w:val="000000"/>
        </w:rPr>
      </w:pPr>
    </w:p>
    <w:p w14:paraId="42368F78" w14:textId="77777777" w:rsidR="00EF10CF" w:rsidRDefault="00E85DF8">
      <w:pPr>
        <w:pBdr>
          <w:top w:val="nil"/>
          <w:left w:val="nil"/>
          <w:bottom w:val="nil"/>
          <w:right w:val="nil"/>
          <w:between w:val="nil"/>
        </w:pBdr>
        <w:rPr>
          <w:i/>
          <w:color w:val="000000"/>
          <w:sz w:val="28"/>
          <w:szCs w:val="28"/>
        </w:rPr>
      </w:pPr>
      <w:r>
        <w:rPr>
          <w:b/>
          <w:i/>
          <w:color w:val="000000"/>
        </w:rPr>
        <w:t>Data</w:t>
      </w:r>
    </w:p>
    <w:p w14:paraId="422AB3E7" w14:textId="77777777" w:rsidR="00EF10CF" w:rsidRDefault="00EF10CF"/>
    <w:p w14:paraId="7B447F6E" w14:textId="77777777" w:rsidR="00EF10CF" w:rsidRDefault="00E85DF8">
      <w:r>
        <w:t xml:space="preserve">We extracted all-cause death counts stratified by week of death registration and sex from 2010 to the week for which latest data were available (week </w:t>
      </w:r>
      <w:ins w:id="68" w:author="JM Aburto" w:date="2020-12-03T17:41:00Z">
        <w:r>
          <w:t>47</w:t>
        </w:r>
      </w:ins>
      <w:del w:id="69" w:author="JM Aburto" w:date="2020-12-03T17:41:00Z">
        <w:r>
          <w:delText>33</w:delText>
        </w:r>
      </w:del>
      <w:r>
        <w:t xml:space="preserve"> of 2020) from the ONS for England and Wales. While weekly mortality data is available by 5-year age g</w:t>
      </w:r>
      <w:r>
        <w:t xml:space="preserve">roups for 2020, this level of disaggregation is not available for previous years. Therefore, we use 6 age-groups (0-14, 15-44, 45-64, 65-74, 75-84 and 85-older years of age) for modelling weekly deaths to harmonise weekly death data across 2010 to </w:t>
      </w:r>
      <w:proofErr w:type="gramStart"/>
      <w:r>
        <w:t>2020, an</w:t>
      </w:r>
      <w:r>
        <w:t>d</w:t>
      </w:r>
      <w:proofErr w:type="gramEnd"/>
      <w:r>
        <w:t xml:space="preserve"> used the 5-year age intervals for calculating life expectancy and lifespan inequality estimates for 2020.</w:t>
      </w:r>
      <w:r>
        <w:rPr>
          <w:color w:val="FF0000"/>
        </w:rPr>
        <w:t xml:space="preserve"> </w:t>
      </w:r>
      <w:r>
        <w:t>We also obtained population estimates from ONS from 2010 to 2019</w:t>
      </w:r>
      <w:hyperlink r:id="rId19">
        <w:r>
          <w:t>[17]</w:t>
        </w:r>
      </w:hyperlink>
      <w:r>
        <w:t>, and population p</w:t>
      </w:r>
      <w:r>
        <w:t>rojections for 2020</w:t>
      </w:r>
      <w:hyperlink r:id="rId20">
        <w:r>
          <w:t>[18]</w:t>
        </w:r>
      </w:hyperlink>
      <w:r>
        <w:t>. As these projections represent the population at the mid-year point, we used standard interpolation techniques</w:t>
      </w:r>
      <w:hyperlink r:id="rId21">
        <w:r>
          <w:t>[19]</w:t>
        </w:r>
      </w:hyperlink>
      <w:r>
        <w:t xml:space="preserve"> to estimate weekly mean population by sex and age groups over the study period to use them as offset in the modelling strategy. Yearly death counts by 5-year age groups were used to calculate annual indicators</w:t>
      </w:r>
      <w:hyperlink r:id="rId22">
        <w:r>
          <w:t>[20]</w:t>
        </w:r>
      </w:hyperlink>
      <w:r>
        <w:t xml:space="preserve"> such as life expectancy and lifespan inequality. All analyses use </w:t>
      </w:r>
      <w:proofErr w:type="gramStart"/>
      <w:r>
        <w:t>publicly-available</w:t>
      </w:r>
      <w:proofErr w:type="gramEnd"/>
      <w:r>
        <w:t xml:space="preserve"> aggregated data. The </w:t>
      </w:r>
      <w:r>
        <w:lastRenderedPageBreak/>
        <w:t>population coverage of vital registration in England and Wales is complete. Between March and May 2020, 81.1% of all death</w:t>
      </w:r>
      <w:r>
        <w:t>s and 86.5% of deaths involving COVID-19 were registered within 1 week of occurrence</w:t>
      </w:r>
      <w:hyperlink r:id="rId23">
        <w:r>
          <w:t>[21]</w:t>
        </w:r>
      </w:hyperlink>
      <w:r>
        <w:t>. Death registration in this period witnessed increased efficiency compared to trends noted in previous ye</w:t>
      </w:r>
      <w:r>
        <w:t xml:space="preserve">ars due to changes implemented in the Coronavirus Act 2020 </w:t>
      </w:r>
      <w:hyperlink r:id="rId24">
        <w:r>
          <w:t>[22,23]</w:t>
        </w:r>
      </w:hyperlink>
      <w:r>
        <w:t>. Based on trends from past years, 92% of deaths are registered within 1 month of occurrence. As the extent of bias caused by re</w:t>
      </w:r>
      <w:r>
        <w:t>gistration delays is not properly understood, we do not attempt to implement any correction factors to minimize risks of over-correction and inflating our findings.</w:t>
      </w:r>
    </w:p>
    <w:p w14:paraId="0DD988FD" w14:textId="77777777" w:rsidR="00EF10CF" w:rsidRDefault="00E85DF8">
      <w:r>
        <w:t xml:space="preserve"> </w:t>
      </w:r>
    </w:p>
    <w:p w14:paraId="6D690648" w14:textId="77777777" w:rsidR="00EF10CF" w:rsidRDefault="00E85DF8">
      <w:pPr>
        <w:rPr>
          <w:b/>
          <w:i/>
        </w:rPr>
      </w:pPr>
      <w:r>
        <w:rPr>
          <w:b/>
          <w:i/>
        </w:rPr>
        <w:t>Excess mortality</w:t>
      </w:r>
    </w:p>
    <w:p w14:paraId="7122F715" w14:textId="77777777" w:rsidR="00EF10CF" w:rsidRDefault="00EF10CF">
      <w:pPr>
        <w:rPr>
          <w:b/>
          <w:i/>
        </w:rPr>
      </w:pPr>
    </w:p>
    <w:p w14:paraId="656DD571" w14:textId="77777777" w:rsidR="00EF10CF" w:rsidRDefault="00E85DF8">
      <w:r>
        <w:t>We estimated the baseline number of deaths in the absence of COVID-19 b</w:t>
      </w:r>
      <w:r>
        <w:t>y fitting four different models. First, we fitted Generalized Additive Models assuming Negative Binomial and Poisson distributions of deaths during the period of study</w:t>
      </w:r>
      <w:hyperlink r:id="rId25">
        <w:r>
          <w:t>[24]</w:t>
        </w:r>
      </w:hyperlink>
      <w:r>
        <w:t xml:space="preserve">. These models include </w:t>
      </w:r>
      <w:r>
        <w:t>a log-linear mortality trend by sex and age, smooth</w:t>
      </w:r>
      <w:ins w:id="70" w:author="Ridhi Kashyap" w:date="2020-12-03T15:34:00Z">
        <w:r>
          <w:t>ed</w:t>
        </w:r>
      </w:ins>
      <w:r>
        <w:t xml:space="preserve"> effects for age and seasonality, and an interaction between age and seasonality (see Supplement section 1). The smoothed effects are stratified by sex. </w:t>
      </w:r>
      <w:ins w:id="71" w:author="JM Aburto" w:date="2020-12-03T14:52:00Z">
        <w:r>
          <w:t>Third</w:t>
        </w:r>
      </w:ins>
      <w:del w:id="72" w:author="JM Aburto" w:date="2020-12-03T14:52:00Z">
        <w:r>
          <w:delText>Second</w:delText>
        </w:r>
      </w:del>
      <w:r>
        <w:t xml:space="preserve">, we fitted a </w:t>
      </w:r>
      <w:r>
        <w:t>Generalized Poisson Linear Model adjusted for year-to-year seasonality</w:t>
      </w:r>
      <w:hyperlink r:id="rId26">
        <w:r>
          <w:t>[25]</w:t>
        </w:r>
      </w:hyperlink>
      <w:r>
        <w:t>, also known as extended Serfling model</w:t>
      </w:r>
      <w:hyperlink r:id="rId27">
        <w:r>
          <w:t>[26]</w:t>
        </w:r>
      </w:hyperlink>
      <w:r>
        <w:t xml:space="preserve"> (see Supplemen</w:t>
      </w:r>
      <w:r>
        <w:t>t Section 1). These previous models included indicator variables for systematic ruptures in death registration observed in weeks coinciding with holidays (weeks 1, 52 and 22 (Bank Holiday)). Finally</w:t>
      </w:r>
      <w:ins w:id="73" w:author="Ridhi Kashyap" w:date="2020-12-03T15:35:00Z">
        <w:r>
          <w:t>, for our fourth model,</w:t>
        </w:r>
      </w:ins>
      <w:r>
        <w:t xml:space="preserve"> we created a</w:t>
      </w:r>
      <w:del w:id="74" w:author="Ridhi Kashyap" w:date="2020-12-03T15:35:00Z">
        <w:r>
          <w:delText xml:space="preserve">n empirical </w:delText>
        </w:r>
      </w:del>
      <w:ins w:id="75" w:author="JM Aburto" w:date="2020-12-04T12:46:00Z">
        <w:r>
          <w:t xml:space="preserve"> </w:t>
        </w:r>
      </w:ins>
      <w:r>
        <w:t xml:space="preserve">baseline </w:t>
      </w:r>
      <w:r>
        <w:t xml:space="preserve">by averaging the death rates observed in each week of the years 2015-2019 (see Supplement Figures 1 and 2).  </w:t>
      </w:r>
    </w:p>
    <w:p w14:paraId="41A230C9" w14:textId="77777777" w:rsidR="00EF10CF" w:rsidRDefault="00EF10CF"/>
    <w:p w14:paraId="0636559B" w14:textId="77777777" w:rsidR="00EF10CF" w:rsidRDefault="00E85DF8">
      <w:r>
        <w:t>We fitted the models to the weekly deaths counts from January 4, 2010 to the week starting on March 2, 2020. This baseline was then projected for</w:t>
      </w:r>
      <w:r>
        <w:t xml:space="preserve">ward until </w:t>
      </w:r>
      <w:ins w:id="76" w:author="JM Aburto" w:date="2020-12-03T14:53:00Z">
        <w:r>
          <w:t>November</w:t>
        </w:r>
      </w:ins>
      <w:del w:id="77" w:author="JM Aburto" w:date="2020-12-03T14:53:00Z">
        <w:r>
          <w:delText>August</w:delText>
        </w:r>
      </w:del>
      <w:r>
        <w:t xml:space="preserve"> </w:t>
      </w:r>
      <w:ins w:id="78" w:author="JM Aburto" w:date="2020-12-03T14:53:00Z">
        <w:r>
          <w:t>20</w:t>
        </w:r>
      </w:ins>
      <w:del w:id="79" w:author="JM Aburto" w:date="2020-12-03T14:53:00Z">
        <w:r>
          <w:delText>16</w:delText>
        </w:r>
      </w:del>
      <w:r>
        <w:t xml:space="preserve">, 2020 (week </w:t>
      </w:r>
      <w:ins w:id="80" w:author="JM Aburto" w:date="2020-12-03T14:53:00Z">
        <w:r>
          <w:t>47</w:t>
        </w:r>
      </w:ins>
      <w:del w:id="81" w:author="JM Aburto" w:date="2020-12-03T14:53:00Z">
        <w:r>
          <w:delText>33</w:delText>
        </w:r>
      </w:del>
      <w:r>
        <w:t xml:space="preserve">). Excess mortality is then defined as the observed weekly death count minus the baseline, summed across the pandemic period from March 2 (week 10) to </w:t>
      </w:r>
      <w:ins w:id="82" w:author="JM Aburto" w:date="2020-12-03T14:53:00Z">
        <w:r>
          <w:t>November</w:t>
        </w:r>
      </w:ins>
      <w:del w:id="83" w:author="JM Aburto" w:date="2020-12-03T14:53:00Z">
        <w:r>
          <w:delText>August</w:delText>
        </w:r>
      </w:del>
      <w:r>
        <w:t xml:space="preserve"> </w:t>
      </w:r>
      <w:ins w:id="84" w:author="JM Aburto" w:date="2020-12-03T14:53:00Z">
        <w:r>
          <w:t>20</w:t>
        </w:r>
      </w:ins>
      <w:del w:id="85" w:author="JM Aburto" w:date="2020-12-03T14:53:00Z">
        <w:r>
          <w:delText>16</w:delText>
        </w:r>
      </w:del>
      <w:r>
        <w:t xml:space="preserve"> (week</w:t>
      </w:r>
      <w:ins w:id="86" w:author="JM Aburto" w:date="2020-12-03T17:25:00Z">
        <w:r>
          <w:t xml:space="preserve"> 47</w:t>
        </w:r>
      </w:ins>
      <w:del w:id="87" w:author="JM Aburto" w:date="2020-12-03T17:25:00Z">
        <w:r>
          <w:delText xml:space="preserve"> 33</w:delText>
        </w:r>
      </w:del>
      <w:r>
        <w:t>), 2020. From this baseline</w:t>
      </w:r>
      <w:r>
        <w:t xml:space="preserve">, 95% predictive intervals were constructed by sampling death counts from Negative Binomial and Poisson distributions depending on the model’s underlying distribution. </w:t>
      </w:r>
    </w:p>
    <w:p w14:paraId="6D7ED2D4" w14:textId="77777777" w:rsidR="00EF10CF" w:rsidRDefault="00EF10CF"/>
    <w:p w14:paraId="356AFFB5" w14:textId="77777777" w:rsidR="00EF10CF" w:rsidRDefault="00E85DF8">
      <w:r>
        <w:t>We report excess death estimates from the negative binomial model in the main text but</w:t>
      </w:r>
      <w:r>
        <w:t xml:space="preserve"> estimates comparing the different approaches are provided in the supplementary materials. This choice is based on out-of-sample predictive performance on past non-COVID weekly death counts. </w:t>
      </w:r>
    </w:p>
    <w:p w14:paraId="64E0A3C9" w14:textId="77777777" w:rsidR="00EF10CF" w:rsidRDefault="00EF10CF"/>
    <w:p w14:paraId="18F8387A" w14:textId="77777777" w:rsidR="00EF10CF" w:rsidRDefault="00E85DF8">
      <w:pPr>
        <w:rPr>
          <w:b/>
          <w:i/>
        </w:rPr>
      </w:pPr>
      <w:r>
        <w:rPr>
          <w:b/>
          <w:i/>
        </w:rPr>
        <w:t xml:space="preserve">Demographic Methods </w:t>
      </w:r>
    </w:p>
    <w:p w14:paraId="059B6DBA" w14:textId="77777777" w:rsidR="00EF10CF" w:rsidRDefault="00EF10CF">
      <w:pPr>
        <w:rPr>
          <w:b/>
          <w:i/>
        </w:rPr>
      </w:pPr>
    </w:p>
    <w:p w14:paraId="36CD1E09" w14:textId="77777777" w:rsidR="00EF10CF" w:rsidRDefault="00E85DF8">
      <w:pPr>
        <w:rPr>
          <w:highlight w:val="yellow"/>
        </w:rPr>
      </w:pPr>
      <w:r>
        <w:t xml:space="preserve">Life expectancy and lifespan inequality by sex were estimated using the yearly death counts and population estimates for the years preceding 2020 using standard demographic techniques </w:t>
      </w:r>
      <w:hyperlink r:id="rId28">
        <w:r>
          <w:t>[12]</w:t>
        </w:r>
      </w:hyperlink>
      <w:r>
        <w:t>, from</w:t>
      </w:r>
      <w:r>
        <w:t xml:space="preserve"> which 95% predictive intervals were generated</w:t>
      </w:r>
      <w:hyperlink r:id="rId29">
        <w:r>
          <w:t>[27]</w:t>
        </w:r>
      </w:hyperlink>
      <w:r>
        <w:t xml:space="preserve">. For the </w:t>
      </w:r>
      <w:del w:id="88" w:author="Ridhi Kashyap" w:date="2020-12-03T15:40:00Z">
        <w:r>
          <w:delText xml:space="preserve">first </w:delText>
        </w:r>
      </w:del>
      <w:ins w:id="89" w:author="JM Aburto" w:date="2020-12-03T14:53:00Z">
        <w:r>
          <w:t>47</w:t>
        </w:r>
      </w:ins>
      <w:del w:id="90" w:author="JM Aburto" w:date="2020-12-03T14:53:00Z">
        <w:r>
          <w:delText>33</w:delText>
        </w:r>
      </w:del>
      <w:r>
        <w:t xml:space="preserve"> weeks of 2020</w:t>
      </w:r>
      <w:ins w:id="91" w:author="Ridhi Kashyap" w:date="2020-12-03T15:40:00Z">
        <w:r>
          <w:t xml:space="preserve"> for which data were available</w:t>
        </w:r>
      </w:ins>
      <w:r>
        <w:t xml:space="preserve">, death counts </w:t>
      </w:r>
      <w:del w:id="92" w:author="Ridhi Kashyap" w:date="2020-12-03T15:40:00Z">
        <w:r>
          <w:delText xml:space="preserve">over the first </w:delText>
        </w:r>
      </w:del>
      <w:ins w:id="93" w:author="JM Aburto" w:date="2020-12-03T14:53:00Z">
        <w:del w:id="94" w:author="Ridhi Kashyap" w:date="2020-12-03T15:40:00Z">
          <w:r>
            <w:delText>47</w:delText>
          </w:r>
        </w:del>
      </w:ins>
      <w:del w:id="95" w:author="Ridhi Kashyap" w:date="2020-12-03T15:40:00Z">
        <w:r>
          <w:delText xml:space="preserve">33 weeks </w:delText>
        </w:r>
      </w:del>
      <w:r>
        <w:t xml:space="preserve">were aggregated over age groups and death rates were calculated using </w:t>
      </w:r>
      <w:ins w:id="96" w:author="Ridhi Kashyap" w:date="2020-12-05T11:54:00Z">
        <w:r>
          <w:t xml:space="preserve">a </w:t>
        </w:r>
      </w:ins>
      <w:r>
        <w:t>proportionally</w:t>
      </w:r>
      <w:ins w:id="97" w:author="Ridhi Kashyap" w:date="2020-12-05T11:54:00Z">
        <w:r>
          <w:t xml:space="preserve"> adjusted</w:t>
        </w:r>
      </w:ins>
      <w:r>
        <w:t xml:space="preserve"> </w:t>
      </w:r>
      <w:del w:id="98" w:author="Ridhi Kashyap" w:date="2020-12-05T11:54:00Z">
        <w:r>
          <w:delText xml:space="preserve">the </w:delText>
        </w:r>
      </w:del>
      <w:r>
        <w:t>mid-year population estimate.</w:t>
      </w:r>
    </w:p>
    <w:p w14:paraId="76061236" w14:textId="77777777" w:rsidR="00EF10CF" w:rsidRDefault="00EF10CF"/>
    <w:p w14:paraId="61F5A4BD" w14:textId="77777777" w:rsidR="00EF10CF" w:rsidRDefault="00E85DF8">
      <w:pPr>
        <w:rPr>
          <w:b/>
          <w:i/>
        </w:rPr>
      </w:pPr>
      <w:r>
        <w:rPr>
          <w:b/>
          <w:i/>
        </w:rPr>
        <w:t>Code and Data availability</w:t>
      </w:r>
    </w:p>
    <w:p w14:paraId="27BDE212" w14:textId="77777777" w:rsidR="00EF10CF" w:rsidRDefault="00EF10CF">
      <w:pPr>
        <w:rPr>
          <w:b/>
          <w:i/>
        </w:rPr>
      </w:pPr>
    </w:p>
    <w:p w14:paraId="3A96863C" w14:textId="77777777" w:rsidR="00EF10CF" w:rsidRDefault="00E85DF8">
      <w:r>
        <w:t>All analyses were carried out using R software</w:t>
      </w:r>
      <w:hyperlink r:id="rId30">
        <w:r>
          <w:t>[28]</w:t>
        </w:r>
      </w:hyperlink>
      <w:r>
        <w:t>. All analysis scripts and data are available in a public repository</w:t>
      </w:r>
      <w:ins w:id="99" w:author="JM Aburto" w:date="2020-12-03T17:27:00Z">
        <w:r>
          <w:t xml:space="preserve"> and will be updated as more data become available</w:t>
        </w:r>
      </w:ins>
      <w:hyperlink r:id="rId31">
        <w:r>
          <w:t>[29]</w:t>
        </w:r>
      </w:hyperlink>
      <w:r>
        <w:t xml:space="preserve">. </w:t>
      </w:r>
    </w:p>
    <w:p w14:paraId="3BA88064" w14:textId="77777777" w:rsidR="00EF10CF" w:rsidRDefault="00EF10CF">
      <w:pPr>
        <w:rPr>
          <w:b/>
        </w:rPr>
      </w:pPr>
    </w:p>
    <w:p w14:paraId="4A5258F0" w14:textId="77777777" w:rsidR="00EF10CF" w:rsidRDefault="00E85DF8">
      <w:pPr>
        <w:rPr>
          <w:b/>
        </w:rPr>
      </w:pPr>
      <w:r>
        <w:rPr>
          <w:b/>
        </w:rPr>
        <w:lastRenderedPageBreak/>
        <w:t>Results</w:t>
      </w:r>
    </w:p>
    <w:p w14:paraId="542ADC82" w14:textId="77777777" w:rsidR="00EF10CF" w:rsidRDefault="00EF10CF">
      <w:pPr>
        <w:rPr>
          <w:b/>
        </w:rPr>
      </w:pPr>
    </w:p>
    <w:p w14:paraId="0B5A4198" w14:textId="77777777" w:rsidR="00EF10CF" w:rsidRDefault="00E85DF8">
      <w:pPr>
        <w:rPr>
          <w:highlight w:val="yellow"/>
        </w:rPr>
      </w:pPr>
      <w:r>
        <w:rPr>
          <w:b/>
          <w:i/>
        </w:rPr>
        <w:t>Estimates of excess deaths</w:t>
      </w:r>
    </w:p>
    <w:p w14:paraId="209319F2" w14:textId="77777777" w:rsidR="00EF10CF" w:rsidRDefault="00EF10CF"/>
    <w:p w14:paraId="46571575" w14:textId="77777777" w:rsidR="00EF10CF" w:rsidRDefault="00E85DF8">
      <w:r>
        <w:t xml:space="preserve">The first death </w:t>
      </w:r>
      <w:r>
        <w:t xml:space="preserve">attributable to COVID-19 in England and Wales was registered in the week starting on March 2, 2020 (week 10). From that week until the end of week </w:t>
      </w:r>
      <w:ins w:id="100" w:author="JM Aburto" w:date="2020-12-03T14:54:00Z">
        <w:r>
          <w:t>47</w:t>
        </w:r>
      </w:ins>
      <w:del w:id="101" w:author="JM Aburto" w:date="2020-12-03T14:54:00Z">
        <w:r>
          <w:delText>33</w:delText>
        </w:r>
      </w:del>
      <w:r>
        <w:t xml:space="preserve"> </w:t>
      </w:r>
      <w:proofErr w:type="gramStart"/>
      <w:r>
        <w:t>on</w:t>
      </w:r>
      <w:proofErr w:type="gramEnd"/>
      <w:r>
        <w:t xml:space="preserve"> </w:t>
      </w:r>
      <w:ins w:id="102" w:author="JM Aburto" w:date="2020-12-03T14:54:00Z">
        <w:r>
          <w:t>November</w:t>
        </w:r>
      </w:ins>
      <w:del w:id="103" w:author="JM Aburto" w:date="2020-12-03T14:54:00Z">
        <w:r>
          <w:delText>August</w:delText>
        </w:r>
      </w:del>
      <w:r>
        <w:t xml:space="preserve"> </w:t>
      </w:r>
      <w:ins w:id="104" w:author="JM Aburto" w:date="2020-12-03T14:54:00Z">
        <w:r>
          <w:t>20</w:t>
        </w:r>
      </w:ins>
      <w:del w:id="105" w:author="JM Aburto" w:date="2020-12-03T14:54:00Z">
        <w:r>
          <w:delText>16</w:delText>
        </w:r>
      </w:del>
      <w:r>
        <w:t xml:space="preserve">, 2020, there were </w:t>
      </w:r>
      <w:r>
        <w:rPr>
          <w:highlight w:val="green"/>
        </w:rPr>
        <w:t>436,102</w:t>
      </w:r>
      <w:r>
        <w:t xml:space="preserve"> registered deaths, from which an estimated </w:t>
      </w:r>
      <w:r>
        <w:rPr>
          <w:highlight w:val="green"/>
        </w:rPr>
        <w:t>57,419 (54,197, 60,752)</w:t>
      </w:r>
      <w:r>
        <w:t xml:space="preserve"> are excess mortality above the expected baseline (see Figure 1). This estimate represents a</w:t>
      </w:r>
      <w:r>
        <w:rPr>
          <w:highlight w:val="green"/>
        </w:rPr>
        <w:t xml:space="preserve"> 15.1% (14.2, 16.2)</w:t>
      </w:r>
      <w:r>
        <w:t xml:space="preserve"> increase in deaths compared to the expected level.</w:t>
      </w:r>
    </w:p>
    <w:p w14:paraId="15DEFA5B" w14:textId="77777777" w:rsidR="00EF10CF" w:rsidRDefault="00EF10CF"/>
    <w:p w14:paraId="26372829" w14:textId="77777777" w:rsidR="00EF10CF" w:rsidRPr="00EF10CF" w:rsidRDefault="00E85DF8">
      <w:pPr>
        <w:rPr>
          <w:del w:id="106" w:author="Ridhi Kashyap" w:date="2020-12-05T18:55:00Z"/>
          <w:rPrChange w:id="107" w:author="JM Aburto" w:date="2020-12-05T15:41:00Z">
            <w:rPr>
              <w:del w:id="108" w:author="Ridhi Kashyap" w:date="2020-12-05T18:55:00Z"/>
              <w:highlight w:val="green"/>
            </w:rPr>
          </w:rPrChange>
        </w:rPr>
      </w:pPr>
      <w:r>
        <w:t>Death rates during the pa</w:t>
      </w:r>
      <w:r>
        <w:t>ndemic were consistently higher among males in all groups compared to females (see Supplement Figure 3). Male excess deaths accounted for</w:t>
      </w:r>
      <w:r>
        <w:rPr>
          <w:highlight w:val="green"/>
        </w:rPr>
        <w:t xml:space="preserve"> 55.3% (31,791 deaths) </w:t>
      </w:r>
      <w:r>
        <w:t xml:space="preserve">of total excess deaths, compared to </w:t>
      </w:r>
      <w:r>
        <w:rPr>
          <w:highlight w:val="green"/>
        </w:rPr>
        <w:t xml:space="preserve">44.6% (25,629 deaths) </w:t>
      </w:r>
      <w:r>
        <w:t>among females over the same period. Be</w:t>
      </w:r>
      <w:r>
        <w:t xml:space="preserve">tween March 2 and </w:t>
      </w:r>
      <w:ins w:id="109" w:author="JM Aburto" w:date="2020-12-03T14:55:00Z">
        <w:r>
          <w:t>November</w:t>
        </w:r>
      </w:ins>
      <w:del w:id="110" w:author="JM Aburto" w:date="2020-12-03T14:55:00Z">
        <w:r>
          <w:delText>August 16</w:delText>
        </w:r>
      </w:del>
      <w:ins w:id="111" w:author="JM Aburto" w:date="2020-12-03T14:55:00Z">
        <w:r>
          <w:t xml:space="preserve"> 20</w:t>
        </w:r>
      </w:ins>
      <w:r>
        <w:t>,</w:t>
      </w:r>
      <w:del w:id="112" w:author="JM Aburto" w:date="2020-12-03T14:55:00Z">
        <w:r>
          <w:delText xml:space="preserve"> 2000,</w:delText>
        </w:r>
      </w:del>
      <w:r>
        <w:t xml:space="preserve"> male deaths exceeded the expectation by</w:t>
      </w:r>
      <w:r>
        <w:rPr>
          <w:highlight w:val="green"/>
        </w:rPr>
        <w:t xml:space="preserve"> 16.8% (15.4, 18.0) </w:t>
      </w:r>
      <w:r>
        <w:t xml:space="preserve">and female death counts by </w:t>
      </w:r>
      <w:r>
        <w:rPr>
          <w:highlight w:val="green"/>
        </w:rPr>
        <w:t>13.6% (12.2, 14.9).</w:t>
      </w:r>
      <w:r>
        <w:rPr>
          <w:rPrChange w:id="113" w:author="JM Aburto" w:date="2020-12-05T15:41:00Z">
            <w:rPr>
              <w:highlight w:val="green"/>
            </w:rPr>
          </w:rPrChange>
        </w:rPr>
        <w:t xml:space="preserve"> </w:t>
      </w:r>
      <w:ins w:id="114" w:author="JM Aburto" w:date="2020-12-05T15:39:00Z">
        <w:r>
          <w:rPr>
            <w:rPrChange w:id="115" w:author="JM Aburto" w:date="2020-12-05T15:41:00Z">
              <w:rPr>
                <w:highlight w:val="green"/>
              </w:rPr>
            </w:rPrChange>
          </w:rPr>
          <w:t>Cumulative excess deaths at the end of the first wave (week 26 ending in June 29) were 53,937 (95% Predi</w:t>
        </w:r>
        <w:r>
          <w:rPr>
            <w:rPrChange w:id="116" w:author="JM Aburto" w:date="2020-12-05T15:41:00Z">
              <w:rPr>
                <w:highlight w:val="green"/>
              </w:rPr>
            </w:rPrChange>
          </w:rPr>
          <w:t xml:space="preserve">ction Interval: 53,092, 54,746) followed </w:t>
        </w:r>
      </w:ins>
      <w:ins w:id="117" w:author="Ridhi Kashyap" w:date="2020-12-05T19:57:00Z">
        <w:r>
          <w:rPr>
            <w:rPrChange w:id="118" w:author="JM Aburto" w:date="2020-12-05T15:41:00Z">
              <w:rPr>
                <w:highlight w:val="green"/>
              </w:rPr>
            </w:rPrChange>
          </w:rPr>
          <w:t xml:space="preserve">by no excess mortality over the summer months </w:t>
        </w:r>
      </w:ins>
      <w:ins w:id="119" w:author="JM Aburto" w:date="2020-12-05T15:39:00Z">
        <w:del w:id="120" w:author="Ridhi Kashyap" w:date="2020-12-05T19:57:00Z">
          <w:r>
            <w:rPr>
              <w:rPrChange w:id="121" w:author="JM Aburto" w:date="2020-12-05T15:41:00Z">
                <w:rPr>
                  <w:highlight w:val="green"/>
                </w:rPr>
              </w:rPrChange>
            </w:rPr>
            <w:delText xml:space="preserve">by levels close, and even </w:delText>
          </w:r>
        </w:del>
        <w:del w:id="122" w:author="Ridhi Kashyap" w:date="2020-12-05T18:54:00Z">
          <w:r>
            <w:rPr>
              <w:rPrChange w:id="123" w:author="JM Aburto" w:date="2020-12-05T15:41:00Z">
                <w:rPr>
                  <w:highlight w:val="green"/>
                </w:rPr>
              </w:rPrChange>
            </w:rPr>
            <w:delText>below baseline levels</w:delText>
          </w:r>
        </w:del>
      </w:ins>
      <w:ins w:id="124" w:author="Ridhi Kashyap" w:date="2020-12-05T18:54:00Z">
        <w:del w:id="125" w:author="Ridhi Kashyap" w:date="2020-12-05T18:54:00Z">
          <w:r>
            <w:rPr>
              <w:rPrChange w:id="126" w:author="JM Aburto" w:date="2020-12-05T15:41:00Z">
                <w:rPr>
                  <w:highlight w:val="green"/>
                </w:rPr>
              </w:rPrChange>
            </w:rPr>
            <w:delText xml:space="preserve"> over the summer</w:delText>
          </w:r>
        </w:del>
      </w:ins>
      <w:ins w:id="127" w:author="JM Aburto" w:date="2020-12-05T15:39:00Z">
        <w:r>
          <w:rPr>
            <w:rPrChange w:id="128" w:author="JM Aburto" w:date="2020-12-05T15:41:00Z">
              <w:rPr>
                <w:highlight w:val="green"/>
              </w:rPr>
            </w:rPrChange>
          </w:rPr>
          <w:t>, before an uptick that started in October 2020 when a second wave emerges and excess deaths began to rise</w:t>
        </w:r>
        <w:r>
          <w:rPr>
            <w:rPrChange w:id="129" w:author="JM Aburto" w:date="2020-12-05T15:41:00Z">
              <w:rPr>
                <w:highlight w:val="green"/>
              </w:rPr>
            </w:rPrChange>
          </w:rPr>
          <w:t xml:space="preserve"> again</w:t>
        </w:r>
        <w:del w:id="130" w:author="Ridhi Kashyap" w:date="2020-12-05T18:55:00Z">
          <w:r>
            <w:rPr>
              <w:rPrChange w:id="131" w:author="JM Aburto" w:date="2020-12-05T15:41:00Z">
                <w:rPr>
                  <w:highlight w:val="green"/>
                </w:rPr>
              </w:rPrChange>
            </w:rPr>
            <w:delText>..</w:delText>
          </w:r>
        </w:del>
      </w:ins>
    </w:p>
    <w:p w14:paraId="2D0C8217" w14:textId="77777777" w:rsidR="00EF10CF" w:rsidRDefault="00EF10CF"/>
    <w:p w14:paraId="53E773FC" w14:textId="77777777" w:rsidR="00EF10CF" w:rsidRDefault="00EF10CF"/>
    <w:p w14:paraId="71597D42" w14:textId="77777777" w:rsidR="00EF10CF" w:rsidRDefault="00E85DF8">
      <w:pPr>
        <w:rPr>
          <w:i/>
        </w:rPr>
      </w:pPr>
      <w:r>
        <w:rPr>
          <w:i/>
          <w:highlight w:val="green"/>
        </w:rPr>
        <w:t>Figure 1</w:t>
      </w:r>
      <w:r>
        <w:rPr>
          <w:i/>
        </w:rPr>
        <w:t xml:space="preserve">. Cumulative excess deaths in England and Wales through the COVID-19 pandemic weeks 10-47 by sex. Shaded areas represent 95% prediction intervals. Excess deaths are defined as the total observed deaths subtracting the estimated baseline </w:t>
      </w:r>
      <w:r>
        <w:rPr>
          <w:i/>
        </w:rPr>
        <w:t xml:space="preserve">death count. </w:t>
      </w:r>
      <w:r>
        <w:rPr>
          <w:noProof/>
        </w:rPr>
        <w:drawing>
          <wp:anchor distT="114300" distB="114300" distL="114300" distR="114300" simplePos="0" relativeHeight="251658240" behindDoc="0" locked="0" layoutInCell="1" hidden="0" allowOverlap="1" wp14:anchorId="77B4930C" wp14:editId="657A1B0F">
            <wp:simplePos x="0" y="0"/>
            <wp:positionH relativeFrom="column">
              <wp:posOffset>1</wp:posOffset>
            </wp:positionH>
            <wp:positionV relativeFrom="paragraph">
              <wp:posOffset>133350</wp:posOffset>
            </wp:positionV>
            <wp:extent cx="5731200" cy="34290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t="133" b="133"/>
                    <a:stretch>
                      <a:fillRect/>
                    </a:stretch>
                  </pic:blipFill>
                  <pic:spPr>
                    <a:xfrm>
                      <a:off x="0" y="0"/>
                      <a:ext cx="5731200" cy="3429000"/>
                    </a:xfrm>
                    <a:prstGeom prst="rect">
                      <a:avLst/>
                    </a:prstGeom>
                    <a:ln/>
                  </pic:spPr>
                </pic:pic>
              </a:graphicData>
            </a:graphic>
          </wp:anchor>
        </w:drawing>
      </w:r>
    </w:p>
    <w:p w14:paraId="112750B4" w14:textId="77777777" w:rsidR="00EF10CF" w:rsidRDefault="00EF10CF"/>
    <w:p w14:paraId="2C4FC975" w14:textId="77777777" w:rsidR="00EF10CF" w:rsidRDefault="00E85DF8">
      <w:ins w:id="132" w:author="Ridhi Kashyap" w:date="2020-12-06T14:42:00Z">
        <w:r>
          <w:t xml:space="preserve">Disaggregating by age, </w:t>
        </w:r>
        <w:proofErr w:type="gramStart"/>
        <w:r>
          <w:t>we  estimate</w:t>
        </w:r>
        <w:proofErr w:type="gramEnd"/>
        <w:r>
          <w:t xml:space="preserve"> no excess deaths among those younger than 15 years. </w:t>
        </w:r>
      </w:ins>
      <w:r>
        <w:t xml:space="preserve">The </w:t>
      </w:r>
      <w:proofErr w:type="gramStart"/>
      <w:r>
        <w:t>15 to 44 year old</w:t>
      </w:r>
      <w:proofErr w:type="gramEnd"/>
      <w:r>
        <w:t xml:space="preserve"> age group accounted for</w:t>
      </w:r>
      <w:r>
        <w:rPr>
          <w:highlight w:val="green"/>
        </w:rPr>
        <w:t xml:space="preserve"> 652 (395, 903)</w:t>
      </w:r>
      <w:r>
        <w:t xml:space="preserve"> excess deaths </w:t>
      </w:r>
      <w:r>
        <w:rPr>
          <w:highlight w:val="green"/>
        </w:rPr>
        <w:t xml:space="preserve">(6.2% (3.6, 8.7) </w:t>
      </w:r>
      <w:r>
        <w:t>above the expected level).</w:t>
      </w:r>
      <w:r>
        <w:t xml:space="preserve"> For older age groups excess deaths rose sharply (see Figure 2). </w:t>
      </w:r>
      <w:r>
        <w:lastRenderedPageBreak/>
        <w:t>The toll of the pandemic resulted in</w:t>
      </w:r>
      <w:r>
        <w:rPr>
          <w:highlight w:val="green"/>
        </w:rPr>
        <w:t xml:space="preserve"> 7,859 (7,065, 8,645)</w:t>
      </w:r>
      <w:r>
        <w:t xml:space="preserve"> and</w:t>
      </w:r>
      <w:r>
        <w:rPr>
          <w:highlight w:val="green"/>
        </w:rPr>
        <w:t xml:space="preserve"> 9,835 (8814, 10,833) </w:t>
      </w:r>
      <w:r>
        <w:t xml:space="preserve">excess deaths among people between 45-64 and 64-74 years of age, respectively. These numbers are </w:t>
      </w:r>
      <w:r>
        <w:rPr>
          <w:highlight w:val="green"/>
        </w:rPr>
        <w:t>17.6% (15.6</w:t>
      </w:r>
      <w:r>
        <w:rPr>
          <w:highlight w:val="green"/>
        </w:rPr>
        <w:t>, 19.7)</w:t>
      </w:r>
      <w:r>
        <w:t xml:space="preserve"> and</w:t>
      </w:r>
      <w:r>
        <w:rPr>
          <w:highlight w:val="green"/>
        </w:rPr>
        <w:t xml:space="preserve"> 16.0% (14.1, 17.9)</w:t>
      </w:r>
      <w:r>
        <w:t xml:space="preserve"> above the baseline. The largest numbers of lives lost were estimated among the groups 75-85 and 85 and older, with</w:t>
      </w:r>
      <w:r>
        <w:rPr>
          <w:highlight w:val="green"/>
        </w:rPr>
        <w:t xml:space="preserve"> 17.2% (15.3, 19.2)</w:t>
      </w:r>
      <w:r>
        <w:t xml:space="preserve"> and </w:t>
      </w:r>
      <w:r>
        <w:rPr>
          <w:highlight w:val="green"/>
        </w:rPr>
        <w:t>13.7% (11.9, 15.4)</w:t>
      </w:r>
      <w:r>
        <w:t xml:space="preserve"> more deaths than expected. Among the former,</w:t>
      </w:r>
      <w:r>
        <w:rPr>
          <w:highlight w:val="green"/>
        </w:rPr>
        <w:t xml:space="preserve"> 18,591 (16,845</w:t>
      </w:r>
      <w:proofErr w:type="gramStart"/>
      <w:r>
        <w:rPr>
          <w:highlight w:val="green"/>
        </w:rPr>
        <w:t>,  20,435</w:t>
      </w:r>
      <w:proofErr w:type="gramEnd"/>
      <w:r>
        <w:rPr>
          <w:highlight w:val="green"/>
        </w:rPr>
        <w:t>),</w:t>
      </w:r>
      <w:r>
        <w:t xml:space="preserve"> excess deaths were estimated, while among the oldest age group there were </w:t>
      </w:r>
      <w:r>
        <w:rPr>
          <w:highlight w:val="green"/>
        </w:rPr>
        <w:t xml:space="preserve">20,641 (18,271, 22,916) </w:t>
      </w:r>
      <w:r>
        <w:t xml:space="preserve">deaths above the baseline. </w:t>
      </w:r>
      <w:del w:id="133" w:author="Ridhi Kashyap" w:date="2020-12-06T14:43:00Z">
        <w:r>
          <w:delText xml:space="preserve">No significant excess deaths have been found among those younger than 15 years. </w:delText>
        </w:r>
      </w:del>
      <w:r>
        <w:t>Note the larger number of female excess deaths i</w:t>
      </w:r>
      <w:r>
        <w:t>n the 85+ group is due to there being 1.6 times more females in this age group compared to males.</w:t>
      </w:r>
      <w:ins w:id="134" w:author="Ridhi Kashyap" w:date="2020-12-06T14:43:00Z">
        <w:r>
          <w:t xml:space="preserve"> After a peak in excess deaths by June 2020, the 85+ age group saw lower than baseline mortality over the summer months, before an increasing trend in excess d</w:t>
        </w:r>
        <w:r>
          <w:t xml:space="preserve">eaths emerged again in the second wave from October 2020. In contrast, for all other age groups, mortality remained at baseline over the summer </w:t>
        </w:r>
        <w:proofErr w:type="gramStart"/>
        <w:r>
          <w:t>months..</w:t>
        </w:r>
      </w:ins>
      <w:proofErr w:type="gramEnd"/>
    </w:p>
    <w:p w14:paraId="0BF04C99" w14:textId="77777777" w:rsidR="00EF10CF" w:rsidRDefault="00E85DF8">
      <w:r>
        <w:rPr>
          <w:i/>
          <w:highlight w:val="green"/>
        </w:rPr>
        <w:t xml:space="preserve">Figure 2. </w:t>
      </w:r>
      <w:r>
        <w:rPr>
          <w:i/>
        </w:rPr>
        <w:t>Cumulative excess deaths in England and Wales through the COVID-</w:t>
      </w:r>
      <w:proofErr w:type="gramStart"/>
      <w:r>
        <w:rPr>
          <w:i/>
        </w:rPr>
        <w:t>19  pandemic</w:t>
      </w:r>
      <w:proofErr w:type="gramEnd"/>
      <w:r>
        <w:rPr>
          <w:i/>
        </w:rPr>
        <w:t xml:space="preserve"> weeks 10-47 by s</w:t>
      </w:r>
      <w:r>
        <w:rPr>
          <w:i/>
        </w:rPr>
        <w:t xml:space="preserve">ex and age groups. Shaded areas represent 95% prediction intervals. Excess deaths are defined as the total observed deaths subtracting the estimated baseline mortality. </w:t>
      </w:r>
      <w:r>
        <w:rPr>
          <w:noProof/>
        </w:rPr>
        <w:drawing>
          <wp:anchor distT="114300" distB="114300" distL="114300" distR="114300" simplePos="0" relativeHeight="251659264" behindDoc="0" locked="0" layoutInCell="1" hidden="0" allowOverlap="1" wp14:anchorId="186CF747" wp14:editId="275716B1">
            <wp:simplePos x="0" y="0"/>
            <wp:positionH relativeFrom="column">
              <wp:posOffset>1</wp:posOffset>
            </wp:positionH>
            <wp:positionV relativeFrom="paragraph">
              <wp:posOffset>176025</wp:posOffset>
            </wp:positionV>
            <wp:extent cx="5731200" cy="4010169"/>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t="12" b="12"/>
                    <a:stretch>
                      <a:fillRect/>
                    </a:stretch>
                  </pic:blipFill>
                  <pic:spPr>
                    <a:xfrm>
                      <a:off x="0" y="0"/>
                      <a:ext cx="5731200" cy="4010169"/>
                    </a:xfrm>
                    <a:prstGeom prst="rect">
                      <a:avLst/>
                    </a:prstGeom>
                    <a:ln/>
                  </pic:spPr>
                </pic:pic>
              </a:graphicData>
            </a:graphic>
          </wp:anchor>
        </w:drawing>
      </w:r>
    </w:p>
    <w:p w14:paraId="1CB73AD0" w14:textId="77777777" w:rsidR="00EF10CF" w:rsidRDefault="00EF10CF"/>
    <w:p w14:paraId="3C57FE00" w14:textId="77777777" w:rsidR="00EF10CF" w:rsidRDefault="00E85DF8">
      <w:pPr>
        <w:rPr>
          <w:b/>
          <w:i/>
        </w:rPr>
      </w:pPr>
      <w:r>
        <w:rPr>
          <w:b/>
          <w:i/>
        </w:rPr>
        <w:t>Estimates of life expectancy and lifespan inequality</w:t>
      </w:r>
    </w:p>
    <w:p w14:paraId="16B827EF" w14:textId="77777777" w:rsidR="00EF10CF" w:rsidRDefault="00EF10CF">
      <w:pPr>
        <w:rPr>
          <w:b/>
          <w:i/>
        </w:rPr>
      </w:pPr>
    </w:p>
    <w:p w14:paraId="31E0BED0" w14:textId="77777777" w:rsidR="00EF10CF" w:rsidRDefault="00E85DF8">
      <w:ins w:id="135" w:author="Jonas Schöley" w:date="2020-12-05T08:59:00Z">
        <w:r>
          <w:rPr>
            <w:b/>
            <w:i/>
          </w:rPr>
          <w:t xml:space="preserve">Female </w:t>
        </w:r>
      </w:ins>
      <w:ins w:id="136" w:author="JM Aburto" w:date="2020-12-05T15:43:00Z">
        <w:r>
          <w:rPr>
            <w:b/>
            <w:i/>
          </w:rPr>
          <w:t>life expectancy</w:t>
        </w:r>
      </w:ins>
      <w:ins w:id="137" w:author="Jonas Schöley" w:date="2020-12-05T08:59:00Z">
        <w:del w:id="138" w:author="JM Aburto" w:date="2020-12-05T15:43:00Z">
          <w:r>
            <w:rPr>
              <w:b/>
              <w:i/>
            </w:rPr>
            <w:delText>life</w:delText>
          </w:r>
        </w:del>
      </w:ins>
      <w:del w:id="139" w:author="JM Aburto" w:date="2020-12-05T15:43:00Z">
        <w:r>
          <w:delText>Life</w:delText>
        </w:r>
      </w:del>
      <w:ins w:id="140" w:author="JM Aburto" w:date="2020-12-05T15:43:00Z">
        <w:del w:id="141" w:author="JM Aburto" w:date="2020-12-05T15:43:00Z">
          <w:r>
            <w:delText xml:space="preserve"> </w:delText>
          </w:r>
        </w:del>
      </w:ins>
      <w:del w:id="142" w:author="JM Aburto" w:date="2020-12-05T15:43:00Z">
        <w:r>
          <w:delText xml:space="preserve"> expectancy</w:delText>
        </w:r>
      </w:del>
      <w:r>
        <w:t xml:space="preserve"> at birth increased from 81.4 (81.3, 81.4) years in 2005 to</w:t>
      </w:r>
      <w:r>
        <w:t xml:space="preserve"> </w:t>
      </w:r>
      <w:r>
        <w:rPr>
          <w:rPrChange w:id="143" w:author="JM Aburto" w:date="2020-12-05T15:43:00Z">
            <w:rPr>
              <w:highlight w:val="green"/>
            </w:rPr>
          </w:rPrChange>
        </w:rPr>
        <w:t>83.5 (83.5, 83.6)</w:t>
      </w:r>
      <w:r>
        <w:t xml:space="preserve"> years in 2019 </w:t>
      </w:r>
      <w:del w:id="144" w:author="Jonas Schöley" w:date="2020-12-05T08:59:00Z">
        <w:r>
          <w:delText xml:space="preserve">for females </w:delText>
        </w:r>
      </w:del>
      <w:r>
        <w:t xml:space="preserve">in England and Wales. Similarly, male life expectancy increased from </w:t>
      </w:r>
      <w:r>
        <w:rPr>
          <w:highlight w:val="green"/>
        </w:rPr>
        <w:t>77.1 (77.1, 77.2) to 79.9 (79.8, 79.9)</w:t>
      </w:r>
      <w:r>
        <w:t xml:space="preserve"> years in the same period. Using data from the first 47 weeks of 2020 yields an estimated life expectancy at birth of </w:t>
      </w:r>
      <w:r>
        <w:rPr>
          <w:highlight w:val="green"/>
        </w:rPr>
        <w:t>82.6 (82.5, 82.6)</w:t>
      </w:r>
      <w:r>
        <w:t xml:space="preserve"> and </w:t>
      </w:r>
      <w:r>
        <w:rPr>
          <w:highlight w:val="green"/>
        </w:rPr>
        <w:t>78.7 (78.6, 78.7)</w:t>
      </w:r>
      <w:r>
        <w:t xml:space="preserve"> for females and males, respectively. A reduction of</w:t>
      </w:r>
      <w:r>
        <w:rPr>
          <w:highlight w:val="green"/>
        </w:rPr>
        <w:t xml:space="preserve"> 0.9 year</w:t>
      </w:r>
      <w:r>
        <w:rPr>
          <w:highlight w:val="green"/>
        </w:rPr>
        <w:t>s</w:t>
      </w:r>
      <w:r>
        <w:t xml:space="preserve"> for females and </w:t>
      </w:r>
      <w:r>
        <w:rPr>
          <w:highlight w:val="green"/>
        </w:rPr>
        <w:t>1.2</w:t>
      </w:r>
      <w:r>
        <w:t xml:space="preserve"> years for males.</w:t>
      </w:r>
    </w:p>
    <w:p w14:paraId="1604F3E0" w14:textId="77777777" w:rsidR="00EF10CF" w:rsidRDefault="00E85DF8">
      <w:pPr>
        <w:rPr>
          <w:i/>
        </w:rPr>
      </w:pPr>
      <w:r>
        <w:rPr>
          <w:i/>
          <w:noProof/>
        </w:rPr>
        <w:lastRenderedPageBreak/>
        <w:drawing>
          <wp:inline distT="114300" distB="114300" distL="114300" distR="114300" wp14:anchorId="530E4B1B" wp14:editId="66643D99">
            <wp:extent cx="5731200" cy="344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l="57" r="57"/>
                    <a:stretch>
                      <a:fillRect/>
                    </a:stretch>
                  </pic:blipFill>
                  <pic:spPr>
                    <a:xfrm>
                      <a:off x="0" y="0"/>
                      <a:ext cx="5731200" cy="3441700"/>
                    </a:xfrm>
                    <a:prstGeom prst="rect">
                      <a:avLst/>
                    </a:prstGeom>
                    <a:ln/>
                  </pic:spPr>
                </pic:pic>
              </a:graphicData>
            </a:graphic>
          </wp:inline>
        </w:drawing>
      </w:r>
    </w:p>
    <w:p w14:paraId="570CA8B2" w14:textId="77777777" w:rsidR="00EF10CF" w:rsidRDefault="00E85DF8">
      <w:pPr>
        <w:rPr>
          <w:i/>
        </w:rPr>
      </w:pPr>
      <w:r>
        <w:rPr>
          <w:i/>
          <w:highlight w:val="green"/>
        </w:rPr>
        <w:t xml:space="preserve">Figure 3. </w:t>
      </w:r>
      <w:r>
        <w:rPr>
          <w:i/>
        </w:rPr>
        <w:t>Life expectancy and lifespan inequality (standard deviation of ages at death) estimates for the periods 2001-2019, and for 2020 considering the first 47 weeks of the year by sex. Shaded areas represent 95%</w:t>
      </w:r>
      <w:r>
        <w:rPr>
          <w:i/>
        </w:rPr>
        <w:t xml:space="preserve"> prediction intervals. </w:t>
      </w:r>
    </w:p>
    <w:p w14:paraId="1BB0AA14" w14:textId="77777777" w:rsidR="00EF10CF" w:rsidRDefault="00EF10CF"/>
    <w:p w14:paraId="63798CF1" w14:textId="77777777" w:rsidR="00EF10CF" w:rsidRDefault="00E85DF8">
      <w:pPr>
        <w:rPr>
          <w:highlight w:val="green"/>
        </w:rPr>
      </w:pPr>
      <w:r>
        <w:t xml:space="preserve">From 2005 to 2019, lifespan inequality declined slowly from </w:t>
      </w:r>
      <w:r>
        <w:rPr>
          <w:highlight w:val="green"/>
        </w:rPr>
        <w:t>13.8 (13.7, 13.9)</w:t>
      </w:r>
      <w:r>
        <w:t xml:space="preserve"> to </w:t>
      </w:r>
      <w:r>
        <w:rPr>
          <w:highlight w:val="green"/>
        </w:rPr>
        <w:t>13.5 (13.4, 13.6)</w:t>
      </w:r>
      <w:r>
        <w:t xml:space="preserve"> years for females and from </w:t>
      </w:r>
      <w:r>
        <w:rPr>
          <w:highlight w:val="green"/>
        </w:rPr>
        <w:t>15.0 (15.0, 15.1)</w:t>
      </w:r>
      <w:r>
        <w:t xml:space="preserve"> to </w:t>
      </w:r>
      <w:r>
        <w:rPr>
          <w:highlight w:val="green"/>
        </w:rPr>
        <w:t>14.7 (14.6, 14.7)</w:t>
      </w:r>
      <w:r>
        <w:t xml:space="preserve"> years for males. Over the first 47 weeks of 2020, we estimate that</w:t>
      </w:r>
      <w:r>
        <w:t xml:space="preserve"> lifespan inequality fell sharply to </w:t>
      </w:r>
      <w:r>
        <w:rPr>
          <w:highlight w:val="green"/>
        </w:rPr>
        <w:t>13.1 (13.0, 13.1)</w:t>
      </w:r>
      <w:r>
        <w:rPr>
          <w:highlight w:val="cyan"/>
        </w:rPr>
        <w:t xml:space="preserve"> </w:t>
      </w:r>
      <w:r>
        <w:t>and</w:t>
      </w:r>
      <w:r>
        <w:rPr>
          <w:highlight w:val="cyan"/>
        </w:rPr>
        <w:t xml:space="preserve"> </w:t>
      </w:r>
      <w:r>
        <w:rPr>
          <w:highlight w:val="green"/>
        </w:rPr>
        <w:t>14.2 (14.2, 14.3)</w:t>
      </w:r>
      <w:r>
        <w:t xml:space="preserve"> years for females and males, respectively, corresponding to a reduction of </w:t>
      </w:r>
      <w:r>
        <w:rPr>
          <w:highlight w:val="green"/>
        </w:rPr>
        <w:t>nearly five months</w:t>
      </w:r>
      <w:r>
        <w:t xml:space="preserve"> for both sexes.</w:t>
      </w:r>
      <w:r>
        <w:rPr>
          <w:highlight w:val="green"/>
        </w:rPr>
        <w:t xml:space="preserve"> </w:t>
      </w:r>
    </w:p>
    <w:p w14:paraId="4920E4EC" w14:textId="77777777" w:rsidR="00EF10CF" w:rsidRDefault="00EF10CF">
      <w:pPr>
        <w:rPr>
          <w:b/>
        </w:rPr>
      </w:pPr>
    </w:p>
    <w:p w14:paraId="0DFB16BE" w14:textId="77777777" w:rsidR="00EF10CF" w:rsidRDefault="00E85DF8">
      <w:pPr>
        <w:rPr>
          <w:b/>
        </w:rPr>
      </w:pPr>
      <w:bookmarkStart w:id="145" w:name="_ull57j7pfzph" w:colFirst="0" w:colLast="0"/>
      <w:bookmarkEnd w:id="145"/>
      <w:r>
        <w:rPr>
          <w:b/>
        </w:rPr>
        <w:t>Sensitivity analysis</w:t>
      </w:r>
    </w:p>
    <w:p w14:paraId="74A424CD" w14:textId="77777777" w:rsidR="00EF10CF" w:rsidRDefault="00EF10CF"/>
    <w:p w14:paraId="5824CC00" w14:textId="77777777" w:rsidR="00EF10CF" w:rsidRDefault="00E85DF8">
      <w:r>
        <w:t>We performed several sensitivity analyses. Firstly, we refitted the seasonal baseline without including the first 9 weeks of 2020. This adjustment did not have major effects on our estimates and by taking the first 9 weeks into account we aligned our predi</w:t>
      </w:r>
      <w:r>
        <w:t>ctions with the observed trend at the beginning of the year. Our four models produce central estimates of the number of excess deaths between</w:t>
      </w:r>
      <w:r>
        <w:rPr>
          <w:highlight w:val="green"/>
        </w:rPr>
        <w:t xml:space="preserve"> 49,056</w:t>
      </w:r>
      <w:r>
        <w:t xml:space="preserve"> and </w:t>
      </w:r>
      <w:r>
        <w:rPr>
          <w:highlight w:val="green"/>
        </w:rPr>
        <w:t xml:space="preserve">57,419 </w:t>
      </w:r>
      <w:r>
        <w:t xml:space="preserve">depending on the choice of the model and its assumptions, </w:t>
      </w:r>
      <w:ins w:id="146" w:author="Ridhi Kashyap" w:date="2020-12-03T15:50:00Z">
        <w:r>
          <w:t xml:space="preserve">but </w:t>
        </w:r>
      </w:ins>
      <w:del w:id="147" w:author="Ridhi Kashyap" w:date="2020-12-03T15:50:00Z">
        <w:r>
          <w:delText xml:space="preserve">they </w:delText>
        </w:r>
      </w:del>
      <w:r>
        <w:t>do not substantively affect t</w:t>
      </w:r>
      <w:r>
        <w:t>he pattern of our results. We note that excess deaths derived from the baselines estimated from both the Generalized Additive Models and Generalized Linear Models indicated a higher magnitude of excess deaths than those using average mortality rates from t</w:t>
      </w:r>
      <w:r>
        <w:t>he preceding five-years as the baseline. For full details see Supplement Tables 1 and 2. In addition, we also estimated life expectancy using a piecewise constant hazard model and the results did not change.</w:t>
      </w:r>
    </w:p>
    <w:p w14:paraId="16B2FBD6" w14:textId="77777777" w:rsidR="00EF10CF" w:rsidRDefault="00EF10CF"/>
    <w:p w14:paraId="6B74006E" w14:textId="77777777" w:rsidR="00EF10CF" w:rsidRDefault="00E85DF8">
      <w:pPr>
        <w:rPr>
          <w:b/>
        </w:rPr>
      </w:pPr>
      <w:bookmarkStart w:id="148" w:name="_30j0zll" w:colFirst="0" w:colLast="0"/>
      <w:bookmarkEnd w:id="148"/>
      <w:r>
        <w:rPr>
          <w:b/>
        </w:rPr>
        <w:t>Discussion</w:t>
      </w:r>
    </w:p>
    <w:p w14:paraId="5C4164EF" w14:textId="77777777" w:rsidR="00EF10CF" w:rsidRDefault="00EF10CF">
      <w:pPr>
        <w:rPr>
          <w:b/>
          <w:i/>
        </w:rPr>
      </w:pPr>
      <w:bookmarkStart w:id="149" w:name="_5oerb52t3wzu" w:colFirst="0" w:colLast="0"/>
      <w:bookmarkEnd w:id="149"/>
    </w:p>
    <w:p w14:paraId="53CA1118" w14:textId="77777777" w:rsidR="00EF10CF" w:rsidRDefault="00E85DF8">
      <w:pPr>
        <w:rPr>
          <w:ins w:id="150" w:author="Ridhi Kashyap" w:date="2020-12-03T19:13:00Z"/>
        </w:rPr>
      </w:pPr>
      <w:r>
        <w:t>Excess deaths during the first 47 w</w:t>
      </w:r>
      <w:r>
        <w:t>eeks of the year 2020 shed light on the cumulative burden of the COVID-19 pandemic in England and Wales. While several European countries have experienced substantially increased mortality over the course of the pandemic, data at hand suggests that England</w:t>
      </w:r>
      <w:r>
        <w:t xml:space="preserve"> and Wales are amongst the worst performers in terms of excess deaths, </w:t>
      </w:r>
      <w:r>
        <w:lastRenderedPageBreak/>
        <w:t>especially in the working-age group 15 to 64</w:t>
      </w:r>
      <w:hyperlink r:id="rId35">
        <w:r>
          <w:t>[30]</w:t>
        </w:r>
      </w:hyperlink>
      <w:r>
        <w:t>. We estimated</w:t>
      </w:r>
      <w:ins w:id="151" w:author="JM Aburto" w:date="2020-12-05T15:44:00Z">
        <w:r>
          <w:t xml:space="preserve"> </w:t>
        </w:r>
      </w:ins>
      <w:ins w:id="152" w:author="Jonas Schöley" w:date="2020-12-04T21:30:00Z">
        <w:r>
          <w:t>57,419 (54,197, 60,752)</w:t>
        </w:r>
        <w:r>
          <w:t xml:space="preserve"> premature deaths due to the pandemic</w:t>
        </w:r>
      </w:ins>
      <w:del w:id="153" w:author="Jonas Schöley" w:date="2020-12-04T21:30:00Z">
        <w:r>
          <w:delText xml:space="preserve"> that </w:delText>
        </w:r>
        <w:r>
          <w:rPr>
            <w:highlight w:val="green"/>
          </w:rPr>
          <w:delText>57,419 (54,197, 60,752)</w:delText>
        </w:r>
        <w:r>
          <w:delText xml:space="preserve"> deaths would not have occurred in the absence of the pandemic</w:delText>
        </w:r>
      </w:del>
      <w:r>
        <w:t xml:space="preserve">. Our estimate is based on a systematic comparison of different approaches to estimating a mortality baseline from which excess </w:t>
      </w:r>
      <w:r>
        <w:t xml:space="preserve">is derived, and </w:t>
      </w:r>
      <w:del w:id="154" w:author="Ridhi Kashyap" w:date="2020-12-03T15:55:00Z">
        <w:r>
          <w:delText xml:space="preserve">unlike existing approaches used for England and Wales, </w:delText>
        </w:r>
      </w:del>
      <w:r>
        <w:t>relies on a refined model that accounts for population exposures and seasonality. The toll of the pandemic had unequal impacts by age and sex in Europe and other regions</w:t>
      </w:r>
      <w:hyperlink r:id="rId36">
        <w:r>
          <w:t>[10,31,32]</w:t>
        </w:r>
      </w:hyperlink>
      <w:r>
        <w:t xml:space="preserve">. </w:t>
      </w:r>
      <w:proofErr w:type="gramStart"/>
      <w:r>
        <w:t>Similarly</w:t>
      </w:r>
      <w:proofErr w:type="gramEnd"/>
      <w:r>
        <w:t xml:space="preserve"> for England and Wales</w:t>
      </w:r>
      <w:ins w:id="155" w:author="Ridhi Kashyap" w:date="2020-12-03T16:57:00Z">
        <w:r>
          <w:t xml:space="preserve"> and consistent with other work</w:t>
        </w:r>
      </w:ins>
      <w:hyperlink r:id="rId37">
        <w:r>
          <w:t>[8]</w:t>
        </w:r>
      </w:hyperlink>
      <w:r>
        <w:t>, we found that excess mortality varied between sexes, with males accou</w:t>
      </w:r>
      <w:r>
        <w:t xml:space="preserve">nting for </w:t>
      </w:r>
      <w:r>
        <w:rPr>
          <w:highlight w:val="green"/>
        </w:rPr>
        <w:t>55%</w:t>
      </w:r>
      <w:r>
        <w:t xml:space="preserve">. Excess deaths increased sharply over age and male deaths were estimated to exceed females in all age groups, </w:t>
      </w:r>
      <w:proofErr w:type="gramStart"/>
      <w:r>
        <w:t>with the exception of</w:t>
      </w:r>
      <w:proofErr w:type="gramEnd"/>
      <w:r>
        <w:t xml:space="preserve"> those above age 85. This is explained by the population composition of England and Wales where more females su</w:t>
      </w:r>
      <w:r>
        <w:t xml:space="preserve">rvive to higher ages. </w:t>
      </w:r>
      <w:ins w:id="156" w:author="Jonas Schöley" w:date="2020-12-05T08:46:00Z">
        <w:r>
          <w:t xml:space="preserve">Death rates during 2020 were </w:t>
        </w:r>
      </w:ins>
      <w:del w:id="157" w:author="Jonas Schöley" w:date="2020-12-05T08:46:00Z">
        <w:r>
          <w:delText>Excess risk of mortality was</w:delText>
        </w:r>
      </w:del>
      <w:r>
        <w:t xml:space="preserve"> consistently higher among men in all ages groups (see Supplement Figure 3). </w:t>
      </w:r>
    </w:p>
    <w:p w14:paraId="09FEB19E" w14:textId="77777777" w:rsidR="00EF10CF" w:rsidRDefault="00EF10CF">
      <w:pPr>
        <w:rPr>
          <w:ins w:id="158" w:author="Ridhi Kashyap" w:date="2020-12-03T19:13:00Z"/>
        </w:rPr>
      </w:pPr>
      <w:bookmarkStart w:id="159" w:name="_td6gb0f2nopy" w:colFirst="0" w:colLast="0"/>
      <w:bookmarkEnd w:id="159"/>
    </w:p>
    <w:p w14:paraId="0AF0C375" w14:textId="77777777" w:rsidR="00EF10CF" w:rsidRDefault="00E85DF8">
      <w:pPr>
        <w:rPr>
          <w:ins w:id="160" w:author="Ridhi Kashyap" w:date="2020-12-03T19:13:00Z"/>
        </w:rPr>
      </w:pPr>
      <w:ins w:id="161" w:author="Ridhi Kashyap" w:date="2020-12-03T19:13:00Z">
        <w:r>
          <w:t>According to the ONS, between March 1st and June 30th, 2020 there were 50,335 deaths involving COV</w:t>
        </w:r>
        <w:r>
          <w:t>ID-19, 46,736 (93%) of which assigned COVID-19 as the underlying cause of death based on information noted on the death certificate</w:t>
        </w:r>
        <w:r>
          <w:fldChar w:fldCharType="begin"/>
        </w:r>
        <w:r>
          <w:instrText>HYPERLINK "https://www.zotero.org/google-docs/?wq7GVR"</w:instrText>
        </w:r>
        <w:r>
          <w:fldChar w:fldCharType="separate"/>
        </w:r>
        <w:r>
          <w:t>[42]</w:t>
        </w:r>
        <w:r>
          <w:fldChar w:fldCharType="end"/>
        </w:r>
        <w:r>
          <w:t xml:space="preserve">. A sizable fraction of our estimate for excess deaths over the </w:t>
        </w:r>
        <w:r>
          <w:t xml:space="preserve">first wave of the pandemic is thus likely to be directly linked to COVID-19. Based on preliminary cause of death analysis of other (non-COVID) causes by the ONS, deaths occurring from Alzheimer disease and dementia, ischemic heart disease, cerebrovascular </w:t>
        </w:r>
        <w:r>
          <w:t xml:space="preserve">diseases, influenza and pneumonia and ‘symptoms signs and ill-defined conditions’ category were all higher between March and May 2020 </w:t>
        </w:r>
        <w:r>
          <w:fldChar w:fldCharType="begin"/>
        </w:r>
        <w:r>
          <w:instrText>HYPERLINK "https://www.zotero.org/google-docs/?J7xoYd"</w:instrText>
        </w:r>
        <w:r>
          <w:fldChar w:fldCharType="separate"/>
        </w:r>
        <w:r>
          <w:t>[22]</w:t>
        </w:r>
        <w:r>
          <w:fldChar w:fldCharType="end"/>
        </w:r>
        <w:r>
          <w:t>. Together Alzheimer and ‘symptom signs and ill-defined condi</w:t>
        </w:r>
        <w:r>
          <w:t>tions’ experienced the largest increases in magnitudes compared to their size in previous years, and deaths occurring from asthma and diabetes at home also increased</w:t>
        </w:r>
        <w:r>
          <w:fldChar w:fldCharType="begin"/>
        </w:r>
        <w:r>
          <w:instrText>HYPERLINK "https://www.zotero.org/google-docs/?SbJDmE"</w:instrText>
        </w:r>
        <w:r>
          <w:fldChar w:fldCharType="separate"/>
        </w:r>
        <w:r>
          <w:t>[22]</w:t>
        </w:r>
        <w:r>
          <w:fldChar w:fldCharType="end"/>
        </w:r>
        <w:r>
          <w:t>. These preliminary cause-of-d</w:t>
        </w:r>
        <w:r>
          <w:t>eath patterns suggest that a significant fraction of the unexplained excess mortality over the first wave of the pandemic may also be attributable to undiagnosed COVID-19. As more detailed cause-of-death data become available over the coming months, future</w:t>
        </w:r>
        <w:r>
          <w:t xml:space="preserve"> research should seek to develop methods to disentangle excess deaths attributable to COVID-19 versus those arising indirectly due to effects such as reduced care for other conditions. </w:t>
        </w:r>
      </w:ins>
    </w:p>
    <w:p w14:paraId="518716CD" w14:textId="77777777" w:rsidR="00EF10CF" w:rsidRDefault="00EF10CF">
      <w:pPr>
        <w:rPr>
          <w:ins w:id="162" w:author="Ridhi Kashyap" w:date="2020-12-03T19:13:00Z"/>
        </w:rPr>
      </w:pPr>
      <w:bookmarkStart w:id="163" w:name="_74ia8g6q6429" w:colFirst="0" w:colLast="0"/>
      <w:bookmarkEnd w:id="163"/>
    </w:p>
    <w:p w14:paraId="46829242" w14:textId="77777777" w:rsidR="00EF10CF" w:rsidRDefault="00E85DF8">
      <w:pPr>
        <w:rPr>
          <w:del w:id="164" w:author="Ridhi Kashyap" w:date="2020-12-03T19:13:00Z"/>
        </w:rPr>
      </w:pPr>
      <w:ins w:id="165" w:author="Ridhi Kashyap" w:date="2020-12-03T19:13:00Z">
        <w:r>
          <w:t>For the latter half of the year, in the period from June 15 to the en</w:t>
        </w:r>
        <w:r>
          <w:t>d of August (weeks 25 to 36), our estimates showed no excess mortality in most weeks for those under 85 before the emergence of a second wave of excess mortality from October. The lower than baseline mortality observed in the summer months of the 85+ age g</w:t>
        </w:r>
        <w:r>
          <w:t>roups suggest potential mortality displacement effects, i.e., that some deaths were brought forward in this age group due to the pandemic. However, no similar signs of mortality displacement due to lower than baseline mortality were visible for the other a</w:t>
        </w:r>
        <w:r>
          <w:t xml:space="preserve">ge groups over the summer. As these estimates are based on deaths registered so far, it is too early to clarify the contributions of mortality displacement to excess mortality observed during the pandemic, and its impacts on post-crisis mortality levels. </w:t>
        </w:r>
        <w:del w:id="166" w:author="JM Aburto" w:date="2020-12-04T12:54:00Z">
          <w:r>
            <w:delText>A</w:delText>
          </w:r>
          <w:r>
            <w:delText xml:space="preserve">lthough mortality for non-COVID causes were below average in the period between May and 10 July,  Between </w:delText>
          </w:r>
        </w:del>
        <w:r>
          <w:t xml:space="preserve"> </w:t>
        </w:r>
        <w:del w:id="167" w:author="Ridhi Kashyap" w:date="2020-12-03T19:13:00Z">
          <w:r>
            <w:delText>As more detailed cause-of-death data become available over the coming months, future research should seek to develop methods to disentangle excess deaths attributable to COVID-19 versus those arising indirectly due to effects such as reduced care for other</w:delText>
          </w:r>
          <w:r>
            <w:delText xml:space="preserve"> conditions. </w:delText>
          </w:r>
        </w:del>
      </w:ins>
    </w:p>
    <w:p w14:paraId="1A31DB60" w14:textId="77777777" w:rsidR="00EF10CF" w:rsidRDefault="00EF10CF">
      <w:bookmarkStart w:id="168" w:name="_aoorf5yo20d1" w:colFirst="0" w:colLast="0"/>
      <w:bookmarkEnd w:id="168"/>
    </w:p>
    <w:p w14:paraId="05B9ACD9" w14:textId="77777777" w:rsidR="00EF10CF" w:rsidRDefault="00E85DF8">
      <w:pPr>
        <w:rPr>
          <w:ins w:id="169" w:author="JM Aburto" w:date="2020-12-03T17:48:00Z"/>
        </w:rPr>
      </w:pPr>
      <w:r>
        <w:t xml:space="preserve">Life expectancy in England and Wales had been steadily improving for 50 years before stagnating in the past decade </w:t>
      </w:r>
      <w:hyperlink r:id="rId38">
        <w:r>
          <w:t>[33,34]</w:t>
        </w:r>
      </w:hyperlink>
      <w:r>
        <w:t xml:space="preserve">. We have provided estimates of life expectancy for 2019 </w:t>
      </w:r>
      <w:r>
        <w:t xml:space="preserve">and </w:t>
      </w:r>
      <w:ins w:id="170" w:author="Ridhi Kashyap" w:date="2020-12-03T15:57:00Z">
        <w:r>
          <w:t xml:space="preserve">for </w:t>
        </w:r>
      </w:ins>
      <w:del w:id="171" w:author="Ridhi Kashyap" w:date="2020-12-03T15:57:00Z">
        <w:r>
          <w:delText xml:space="preserve">the first half of </w:delText>
        </w:r>
      </w:del>
      <w:r>
        <w:t>2020</w:t>
      </w:r>
      <w:ins w:id="172" w:author="Ridhi Kashyap" w:date="2020-12-03T15:57:00Z">
        <w:r>
          <w:t xml:space="preserve"> based on mortality data until week 47</w:t>
        </w:r>
      </w:ins>
      <w:r>
        <w:t xml:space="preserve"> which show that life expectancy dropped a staggering </w:t>
      </w:r>
      <w:r>
        <w:rPr>
          <w:highlight w:val="green"/>
        </w:rPr>
        <w:t>0.9 and 1.2 years</w:t>
      </w:r>
      <w:r>
        <w:t xml:space="preserve"> for females and males respectively </w:t>
      </w:r>
      <w:r>
        <w:lastRenderedPageBreak/>
        <w:t xml:space="preserve">between these years. Moreover, our </w:t>
      </w:r>
      <w:del w:id="173" w:author="JM Aburto" w:date="2020-12-03T17:35:00Z">
        <w:r>
          <w:delText xml:space="preserve">mid-2020 </w:delText>
        </w:r>
      </w:del>
      <w:r>
        <w:t xml:space="preserve">estimates for life expectancy fall </w:t>
      </w:r>
      <w:ins w:id="174" w:author="JM Aburto" w:date="2020-12-05T15:54:00Z">
        <w:r>
          <w:t>0.</w:t>
        </w:r>
        <w:r>
          <w:t>7</w:t>
        </w:r>
      </w:ins>
      <w:del w:id="175" w:author="JM Aburto" w:date="2020-12-05T15:54:00Z">
        <w:r>
          <w:rPr>
            <w:rPrChange w:id="176" w:author="JM Aburto" w:date="2020-12-05T15:54:00Z">
              <w:rPr>
                <w:highlight w:val="cyan"/>
              </w:rPr>
            </w:rPrChange>
          </w:rPr>
          <w:delText>1.1</w:delText>
        </w:r>
      </w:del>
      <w:r>
        <w:rPr>
          <w:rPrChange w:id="177" w:author="JM Aburto" w:date="2020-12-05T15:54:00Z">
            <w:rPr>
              <w:highlight w:val="cyan"/>
            </w:rPr>
          </w:rPrChange>
        </w:rPr>
        <w:t xml:space="preserve"> and 1.</w:t>
      </w:r>
      <w:ins w:id="178" w:author="JM Aburto" w:date="2020-12-05T15:54:00Z">
        <w:r>
          <w:rPr>
            <w:rPrChange w:id="179" w:author="JM Aburto" w:date="2020-12-05T15:54:00Z">
              <w:rPr>
                <w:highlight w:val="cyan"/>
              </w:rPr>
            </w:rPrChange>
          </w:rPr>
          <w:t>1</w:t>
        </w:r>
      </w:ins>
      <w:del w:id="180" w:author="JM Aburto" w:date="2020-12-05T15:54:00Z">
        <w:r>
          <w:rPr>
            <w:rPrChange w:id="181" w:author="JM Aburto" w:date="2020-12-05T15:54:00Z">
              <w:rPr>
                <w:highlight w:val="cyan"/>
              </w:rPr>
            </w:rPrChange>
          </w:rPr>
          <w:delText>5</w:delText>
        </w:r>
      </w:del>
      <w:r>
        <w:t xml:space="preserve"> years below the official projected life expectancy in 2020 for females and males</w:t>
      </w:r>
      <w:hyperlink r:id="rId39">
        <w:r>
          <w:t>[35]</w:t>
        </w:r>
      </w:hyperlink>
      <w:r>
        <w:t xml:space="preserve">, respectively. To put this into perspective, </w:t>
      </w:r>
      <w:proofErr w:type="gramStart"/>
      <w:r>
        <w:t>male</w:t>
      </w:r>
      <w:proofErr w:type="gramEnd"/>
      <w:r>
        <w:t xml:space="preserve"> and female life expectancy</w:t>
      </w:r>
      <w:del w:id="182" w:author="JM Aburto" w:date="2020-12-03T17:45:00Z">
        <w:r>
          <w:delText xml:space="preserve"> in the first half </w:delText>
        </w:r>
        <w:r>
          <w:delText>of 2020</w:delText>
        </w:r>
      </w:del>
      <w:r>
        <w:t xml:space="preserve"> regressed to the levels of</w:t>
      </w:r>
      <w:r>
        <w:rPr>
          <w:highlight w:val="green"/>
        </w:rPr>
        <w:t xml:space="preserve"> 2010</w:t>
      </w:r>
      <w:r>
        <w:t>. It is likely that our estimates of excess deaths and life expectancy losses until this period are underestimated, as these estimates are based on deaths registered so far, a small fraction of which may have experien</w:t>
      </w:r>
      <w:r>
        <w:t>ced registration delays</w:t>
      </w:r>
      <w:hyperlink r:id="rId40">
        <w:r>
          <w:t>[21]</w:t>
        </w:r>
      </w:hyperlink>
      <w:r>
        <w:t xml:space="preserve">. Recent evidence suggests that reversals and stagnation in life expectancy amongst developed countries are usually a result of mid-life mortality crises </w:t>
      </w:r>
      <w:hyperlink r:id="rId41">
        <w:r>
          <w:t>[34]</w:t>
        </w:r>
      </w:hyperlink>
      <w:r>
        <w:t xml:space="preserve">. In contrast, life expectancy losses during the pandemic have come about from sharp increases in older age mortality in both sexes. </w:t>
      </w:r>
      <w:del w:id="183" w:author="JM Aburto" w:date="2020-12-03T17:48:00Z">
        <w:r>
          <w:delText xml:space="preserve">Trends across the second half of the year are unclear. Provided there </w:delText>
        </w:r>
        <w:r>
          <w:delText>is not a substantial ‘second wave’ of COVID-19 and that the pandemic affected the most fragile individuals e.g. in the most deprived areas and with pre-existing conditions), the remaining population may see lower than usual death rates in the second half o</w:delText>
        </w:r>
        <w:r>
          <w:delText>f 2020, thereby making the overall life expectancy losses less severe. However, even if death rates fall 10% below the baseline level, life expectancy for 2020 would still be five months lower than expected for females and males. Alternatively, there could</w:delText>
        </w:r>
        <w:r>
          <w:delText xml:space="preserve"> be long-term health effects among the millions of COVID-19 survivors that continue to impact future mortality risk. For instance, if mortality declines but is still 10% higher than the baseline death rates for the rest of the year, life expectancy losses </w:delText>
        </w:r>
        <w:r>
          <w:delText xml:space="preserve">would be around 1.1 and 1.4 years for females and males, respectively. </w:delText>
        </w:r>
      </w:del>
    </w:p>
    <w:p w14:paraId="3F28B26F" w14:textId="77777777" w:rsidR="00EF10CF" w:rsidRDefault="00E85DF8" w:rsidP="00EF10CF">
      <w:pPr>
        <w:spacing w:line="276" w:lineRule="auto"/>
        <w:rPr>
          <w:del w:id="184" w:author="Ridhi Kashyap" w:date="2020-12-03T17:57:00Z"/>
        </w:rPr>
        <w:pPrChange w:id="185" w:author="JM Aburto" w:date="2020-12-03T17:48:00Z">
          <w:pPr/>
        </w:pPrChange>
      </w:pPr>
      <w:ins w:id="186" w:author="JM Aburto" w:date="2020-12-03T17:48:00Z">
        <w:del w:id="187" w:author="Ridhi Kashyap" w:date="2020-12-03T17:57:00Z">
          <w:r>
            <w:delText>It is unclear if life expectancy will return to the baseline level rapidly, and even if/</w:delText>
          </w:r>
          <w:r>
            <w:delText xml:space="preserve">when it recovers, how mortality will be different. The prospect of vaccination being likely in the near future suggests a rapid recovery of life expectancy, although this will depend on the speed, coverage and efficacy of the vaccine vaccine. In contrast, </w:delText>
          </w:r>
          <w:r>
            <w:delText>the combination of the after-effects of Covid-19, such as the long term consequences of the disease on individuals' health, the implications of lockdown and non-pharmaceutical interventions on behaviours and mental health, cancer treatment delay associated</w:delText>
          </w:r>
          <w:r>
            <w:delText xml:space="preserve"> with increased mortality,  and the unequal impact of Covid-19 across subgroups by age, sex, ethnicity, SES and regions , can create an unseen mortality profile that can maintain life expectancy at lower levels than beyond the short-term into the medium-te</w:delText>
          </w:r>
          <w:r>
            <w:delText>rm.</w:delText>
          </w:r>
        </w:del>
      </w:ins>
      <w:bookmarkStart w:id="188" w:name="_tve3cloxf7pm" w:colFirst="0" w:colLast="0"/>
      <w:bookmarkEnd w:id="188"/>
    </w:p>
    <w:p w14:paraId="17522F9B" w14:textId="77777777" w:rsidR="00EF10CF" w:rsidRDefault="00EF10CF">
      <w:bookmarkStart w:id="189" w:name="_az33d4z544xb" w:colFirst="0" w:colLast="0"/>
      <w:bookmarkEnd w:id="189"/>
    </w:p>
    <w:p w14:paraId="46F91AA2" w14:textId="77777777" w:rsidR="00EF10CF" w:rsidRDefault="00E85DF8">
      <w:bookmarkStart w:id="190" w:name="_9mg4qhxmk12u" w:colFirst="0" w:colLast="0"/>
      <w:bookmarkEnd w:id="190"/>
      <w:del w:id="191" w:author="Ridhi Kashyap" w:date="2020-12-03T17:48:00Z">
        <w:r>
          <w:delText>According to the ONS, between March 1st and June 30th, 2020 there were 50,335 deaths involving COVID-19, 46,736 (93%) of which assigned COVID-19 as the underlying cause of death based on information noted on the death certificate. A sizable fraction o</w:delText>
        </w:r>
        <w:r>
          <w:delText>f our estimate for excess deaths</w:delText>
        </w:r>
      </w:del>
      <w:ins w:id="192" w:author="Ridhi Kashyap" w:date="2020-12-03T17:23:00Z">
        <w:del w:id="193" w:author="Ridhi Kashyap" w:date="2020-12-03T17:48:00Z">
          <w:r>
            <w:delText>, over the first wave of the pandemic,</w:delText>
          </w:r>
        </w:del>
      </w:ins>
      <w:del w:id="194" w:author="Ridhi Kashyap" w:date="2020-12-03T17:48:00Z">
        <w:r>
          <w:delText xml:space="preserve"> is thus likely to be directly linked to COVID-19. Based on preliminary cause of death analysis of other</w:delText>
        </w:r>
      </w:del>
      <w:ins w:id="195" w:author="Ridhi Kashyap" w:date="2020-12-03T17:42:00Z">
        <w:del w:id="196" w:author="Ridhi Kashyap" w:date="2020-12-03T17:48:00Z">
          <w:r>
            <w:delText xml:space="preserve"> (non-COVID)</w:delText>
          </w:r>
        </w:del>
      </w:ins>
      <w:del w:id="197" w:author="Ridhi Kashyap" w:date="2020-12-03T17:48:00Z">
        <w:r>
          <w:delText xml:space="preserve"> causes by the ONS, deaths occurring from Alzheimer disease and dement</w:delText>
        </w:r>
        <w:r>
          <w:delText>ia, ischemic heart disease, cerebrovascular diseases, influenza and pneumonia and ‘symptoms signs and ill-defined conditions’ category were all higher between March and May 2020 . Together Alzheimer and ‘symptom signs and ill-defined conditions’ experience</w:delText>
        </w:r>
        <w:r>
          <w:delText xml:space="preserve">d the largest increases in magnitudes compared to their size in previous years, and deaths occurring from asthma and diabetes at home also increased. These preliminary cause-of-death patterns </w:delText>
        </w:r>
      </w:del>
      <w:ins w:id="198" w:author="Ridhi Kashyap" w:date="2020-12-03T17:55:00Z">
        <w:del w:id="199" w:author="Ridhi Kashyap" w:date="2020-12-03T17:48:00Z">
          <w:r>
            <w:delText>suggest</w:delText>
          </w:r>
        </w:del>
      </w:ins>
      <w:del w:id="200" w:author="Ridhi Kashyap" w:date="2020-12-03T17:48:00Z">
        <w:r>
          <w:delText>indicate that a significant fraction of the unexplained e</w:delText>
        </w:r>
        <w:r>
          <w:delText>xcess mortality</w:delText>
        </w:r>
      </w:del>
      <w:ins w:id="201" w:author="Ridhi Kashyap" w:date="2020-12-03T17:48:00Z">
        <w:del w:id="202" w:author="Ridhi Kashyap" w:date="2020-12-03T17:48:00Z">
          <w:r>
            <w:delText xml:space="preserve"> over the first wave of the pandemic</w:delText>
          </w:r>
        </w:del>
      </w:ins>
      <w:del w:id="203" w:author="Ridhi Kashyap" w:date="2020-12-03T17:48:00Z">
        <w:r>
          <w:delText xml:space="preserve"> </w:delText>
        </w:r>
      </w:del>
      <w:ins w:id="204" w:author="Ridhi Kashyap" w:date="2020-12-03T17:55:00Z">
        <w:del w:id="205" w:author="Ridhi Kashyap" w:date="2020-12-03T17:48:00Z">
          <w:r>
            <w:delText>may be</w:delText>
          </w:r>
        </w:del>
      </w:ins>
      <w:del w:id="206" w:author="Ridhi Kashyap" w:date="2020-12-03T17:48:00Z">
        <w:r>
          <w:delText xml:space="preserve">may </w:delText>
        </w:r>
      </w:del>
      <w:ins w:id="207" w:author="Ridhi Kashyap" w:date="2020-12-03T17:48:00Z">
        <w:del w:id="208" w:author="Ridhi Kashyap" w:date="2020-12-03T17:48:00Z">
          <w:r>
            <w:delText xml:space="preserve">be </w:delText>
          </w:r>
        </w:del>
      </w:ins>
      <w:del w:id="209" w:author="Ridhi Kashyap" w:date="2020-12-03T17:48:00Z">
        <w:r>
          <w:delText>also be attributable to undiagnosed COVID-19.</w:delText>
        </w:r>
      </w:del>
      <w:ins w:id="210" w:author="Ridhi Kashyap" w:date="2020-12-03T17:49:00Z">
        <w:del w:id="211" w:author="Ridhi Kashyap" w:date="2020-12-03T17:48:00Z">
          <w:r>
            <w:delText xml:space="preserve"> In the period from xxx to xxx (weeks xx to xxx), our estimates showed no excess mortality before the emergence of a second wave starting xxx.  Al</w:delText>
          </w:r>
          <w:r>
            <w:delText xml:space="preserve">though mortality for non-COVID causes were below average in the period between May and 10 July,  Between </w:delText>
          </w:r>
        </w:del>
      </w:ins>
      <w:del w:id="212" w:author="Ridhi Kashyap" w:date="2020-12-03T17:48:00Z">
        <w:r>
          <w:delText xml:space="preserve"> As more detailed cause-of-death data become available over the coming months, future research should seek to develop methods to disentangle excess dea</w:delText>
        </w:r>
        <w:r>
          <w:delText xml:space="preserve">ths attributable to COVID-19 versus those arising indirectly due to effects such as reduced care for other conditions. </w:delText>
        </w:r>
      </w:del>
    </w:p>
    <w:p w14:paraId="5D7FA413" w14:textId="77777777" w:rsidR="00EF10CF" w:rsidRDefault="00EF10CF">
      <w:bookmarkStart w:id="213" w:name="_y2e1hnp95689" w:colFirst="0" w:colLast="0"/>
      <w:bookmarkEnd w:id="213"/>
    </w:p>
    <w:p w14:paraId="04C643F9" w14:textId="77777777" w:rsidR="00EF10CF" w:rsidRDefault="00E85DF8">
      <w:pPr>
        <w:rPr>
          <w:del w:id="214" w:author="Ridhi Kashyap" w:date="2020-12-03T19:03:00Z"/>
        </w:rPr>
      </w:pPr>
      <w:r>
        <w:t xml:space="preserve">Historically, </w:t>
      </w:r>
      <w:ins w:id="215" w:author="Ridhi Kashyap" w:date="2020-12-03T18:11:00Z">
        <w:r>
          <w:t xml:space="preserve">life expectancy increases have been accompanied by reductions in </w:t>
        </w:r>
      </w:ins>
      <w:r>
        <w:t>lifespan inequality</w:t>
      </w:r>
      <w:del w:id="216" w:author="Ridhi Kashyap" w:date="2020-12-03T18:11:00Z">
        <w:r>
          <w:delText xml:space="preserve"> has tended to fall as life expectanc</w:delText>
        </w:r>
        <w:r>
          <w:delText>y has increased</w:delText>
        </w:r>
      </w:del>
      <w:r>
        <w:t>, although more recently</w:t>
      </w:r>
      <w:del w:id="217" w:author="Ridhi Kashyap" w:date="2020-12-04T11:28:00Z">
        <w:r>
          <w:delText>,</w:delText>
        </w:r>
      </w:del>
      <w:r>
        <w:t xml:space="preserve"> studies have found </w:t>
      </w:r>
      <w:ins w:id="218" w:author="Ridhi Kashyap" w:date="2020-12-03T18:12:00Z">
        <w:r>
          <w:t xml:space="preserve">that life expectancy improvements can occur even without accompanying reductions in lifespan inequality </w:t>
        </w:r>
      </w:ins>
      <w:del w:id="219" w:author="Ridhi Kashyap" w:date="2020-12-03T18:12:00Z">
        <w:r>
          <w:delText xml:space="preserve">a reversed relationship with lifespan inequality increasing as life expectancy improves </w:delText>
        </w:r>
      </w:del>
      <w:hyperlink r:id="rId42">
        <w:r>
          <w:t>[13]</w:t>
        </w:r>
      </w:hyperlink>
      <w:r>
        <w:t xml:space="preserve">. Our results </w:t>
      </w:r>
      <w:ins w:id="220" w:author="Ridhi Kashyap" w:date="2020-12-03T18:08:00Z">
        <w:r>
          <w:t xml:space="preserve">strikingly </w:t>
        </w:r>
      </w:ins>
      <w:r>
        <w:t>show</w:t>
      </w:r>
      <w:ins w:id="221" w:author="Ridhi Kashyap" w:date="2020-12-03T18:12:00Z">
        <w:r>
          <w:t xml:space="preserve"> a third previously undocumented pattern of</w:t>
        </w:r>
      </w:ins>
      <w:del w:id="222" w:author="Ridhi Kashyap" w:date="2020-12-03T18:12:00Z">
        <w:r>
          <w:delText xml:space="preserve"> that</w:delText>
        </w:r>
      </w:del>
      <w:r>
        <w:t xml:space="preserve"> life expectancy and lifespan inequality</w:t>
      </w:r>
      <w:ins w:id="223" w:author="Ridhi Kashyap" w:date="2020-12-03T18:45:00Z">
        <w:r>
          <w:t xml:space="preserve"> change, with both</w:t>
        </w:r>
      </w:ins>
      <w:r>
        <w:t xml:space="preserve"> </w:t>
      </w:r>
      <w:ins w:id="224" w:author="Ridhi Kashyap" w:date="2020-12-03T18:08:00Z">
        <w:r>
          <w:t xml:space="preserve">decreasing concurrently  </w:t>
        </w:r>
      </w:ins>
      <w:del w:id="225" w:author="Ridhi Kashyap" w:date="2020-12-03T18:08:00Z">
        <w:r>
          <w:delText>can indeed move in the same dir</w:delText>
        </w:r>
        <w:r>
          <w:delText xml:space="preserve">ection </w:delText>
        </w:r>
      </w:del>
      <w:ins w:id="226" w:author="Ridhi Kashyap" w:date="2020-12-03T18:14:00Z">
        <w:r>
          <w:t xml:space="preserve">due to the unique nature of the mortality stress triggered by the COVID-19 pandemic </w:t>
        </w:r>
      </w:ins>
      <w:del w:id="227" w:author="Ridhi Kashyap" w:date="2020-12-03T18:14:00Z">
        <w:r>
          <w:delText>in periods of massive mortality stress such as during the pandemic</w:delText>
        </w:r>
      </w:del>
      <w:r>
        <w:t>.</w:t>
      </w:r>
      <w:ins w:id="228" w:author="Ridhi Kashyap" w:date="2020-12-03T18:15:00Z">
        <w:r>
          <w:t xml:space="preserve"> In contrast with previous influenza pandemics such as the 1918-20 Spanish flu that primarily affe</w:t>
        </w:r>
        <w:r>
          <w:t>cted the young</w:t>
        </w:r>
        <w:r>
          <w:fldChar w:fldCharType="begin"/>
        </w:r>
        <w:r>
          <w:instrText>HYPERLINK "https://www.zotero.org/google-docs/?etTuJA"</w:instrText>
        </w:r>
        <w:r>
          <w:fldChar w:fldCharType="separate"/>
        </w:r>
        <w:r>
          <w:t>[36]</w:t>
        </w:r>
        <w:r>
          <w:fldChar w:fldCharType="end"/>
        </w:r>
        <w:r>
          <w:t>, or the 1957 pandemic that affected both the young and old</w:t>
        </w:r>
        <w:r>
          <w:fldChar w:fldCharType="begin"/>
        </w:r>
        <w:r>
          <w:instrText>HYPERLINK "https://www.zotero.org/google-docs/?Cq0XNG"</w:instrText>
        </w:r>
        <w:r>
          <w:fldChar w:fldCharType="separate"/>
        </w:r>
        <w:r>
          <w:t>[37]</w:t>
        </w:r>
        <w:r>
          <w:fldChar w:fldCharType="end"/>
        </w:r>
        <w:r>
          <w:t>, the COVID-19 pandemic has primarily affected older age grou</w:t>
        </w:r>
        <w:r>
          <w:t>ps. Within a broader context of population health in which mortality is now largely concentrated at older ages, the elevated excess death rates at older age groups observed during the COVID-19 pandemic so far have reduced life expectancy. However, the disp</w:t>
        </w:r>
        <w:r>
          <w:t>roportionate shift in the distribution of ages at death to older age groups made ages at death more similar thereby reducing variation but at the expense of increasing overall average mortality. As a result of these dynamics, life expectancy and lifespan i</w:t>
        </w:r>
        <w:r>
          <w:t xml:space="preserve">nequality moved in the same, undesired direction.  </w:t>
        </w:r>
        <w:del w:id="229" w:author="Ridhi Kashyap" w:date="2020-12-03T18:15:00Z">
          <w:r>
            <w:delText xml:space="preserve">  </w:delText>
          </w:r>
        </w:del>
      </w:ins>
      <w:ins w:id="230" w:author="JM Aburto" w:date="2020-12-03T17:57:00Z">
        <w:del w:id="231" w:author="Ridhi Kashyap" w:date="2020-12-03T18:15:00Z">
          <w:r>
            <w:delText xml:space="preserve"> The overwhelming number of deaths at older ages in England and Wales reduced life expectancy and decreased lifespan inequality, making ages at death more similar at the expense of increasing mortality, </w:delText>
          </w:r>
          <w:r>
            <w:delText>which is failure. Because of the worsening during the pandemic in death rates at older ages, life expectancy and lifespan inequality moved in the same, undesired, direction</w:delText>
          </w:r>
        </w:del>
      </w:ins>
      <w:del w:id="232" w:author="Ridhi Kashyap" w:date="2020-12-03T18:15:00Z">
        <w:r>
          <w:delText xml:space="preserve"> </w:delText>
        </w:r>
      </w:del>
      <w:del w:id="233" w:author="Ridhi Kashyap" w:date="2020-12-03T18:45:00Z">
        <w:r>
          <w:delText xml:space="preserve">This effect has not been noted or documented elsewhere. </w:delText>
        </w:r>
      </w:del>
      <w:del w:id="234" w:author="JM Aburto" w:date="2020-12-03T17:57:00Z">
        <w:r>
          <w:delText>While less inequality in li</w:delText>
        </w:r>
        <w:r>
          <w:delText xml:space="preserve">fespans is desirable in the context of life expectancy increases, here the high burden of mortality at working and older ages has contributed to lowering lifespan inequality at the expense of decreasing life expectancy, which is a failure. </w:delText>
        </w:r>
      </w:del>
      <w:del w:id="235" w:author="Ridhi Kashyap" w:date="2020-12-03T19:03:00Z">
        <w:r>
          <w:delText>Whether lifespan</w:delText>
        </w:r>
        <w:r>
          <w:delText xml:space="preserve"> inequality will increase or decrease over the next months, or years, will depend heavily on how mortality develops as the pandemic continues to unfold as well as the health and wider policy responses put in place by the government.</w:delText>
        </w:r>
      </w:del>
    </w:p>
    <w:p w14:paraId="452A5D7B" w14:textId="77777777" w:rsidR="00EF10CF" w:rsidRDefault="00EF10CF">
      <w:pPr>
        <w:rPr>
          <w:del w:id="236" w:author="Ridhi Kashyap" w:date="2020-12-03T19:03:00Z"/>
        </w:rPr>
      </w:pPr>
      <w:bookmarkStart w:id="237" w:name="_17ov4so0k006" w:colFirst="0" w:colLast="0"/>
      <w:bookmarkEnd w:id="237"/>
    </w:p>
    <w:p w14:paraId="0551101A" w14:textId="77777777" w:rsidR="00EF10CF" w:rsidRDefault="00E85DF8">
      <w:pPr>
        <w:rPr>
          <w:ins w:id="238" w:author="Ridhi Kashyap" w:date="2020-12-03T19:11:00Z"/>
        </w:rPr>
      </w:pPr>
      <w:del w:id="239" w:author="JM Aburto" w:date="2020-12-03T18:00:00Z">
        <w:r>
          <w:delText xml:space="preserve">Our results have important implications for health and social care planning in England and Wales. </w:delText>
        </w:r>
      </w:del>
      <w:del w:id="240" w:author="Ridhi Kashyap" w:date="2020-12-03T19:11:00Z">
        <w:r>
          <w:delText>To return life expectancy to an increasing trend will require major efforts from a healthcare system weakened by the unfolding pandemic as well as sustained i</w:delText>
        </w:r>
        <w:r>
          <w:delText>nvestment in wider societal policies driving population health. These include addressing the high levels of inequality with respect to health and length of life which have worsened in the past decade. It is also likely that uneven demand for healthcare ser</w:delText>
        </w:r>
        <w:r>
          <w:delText>vices for the next months due to the pandemic will put additional pressure on certain aspects of the healthcare systems. In the midst of this uncertainty these systems must begin to address the huge impact on hospital waiting lists of months of deferred tr</w:delText>
        </w:r>
        <w:r>
          <w:delText xml:space="preserve">eatments for chronic health conditions, as well as the huge drop off in referrals for routine care and the longer-term consequences of the suspension of programmes such as routine cancer screening during the pandemic. In this context, the potential impact </w:delText>
        </w:r>
        <w:r>
          <w:delText>of low-cost, non-pharmaceutical interventions, such as facemasks use and social contact restrictions to help reduce the number of future COVID-19 cases and deaths is of the highest importance.</w:delText>
        </w:r>
      </w:del>
      <w:bookmarkStart w:id="241" w:name="_rl52nyruyudz" w:colFirst="0" w:colLast="0"/>
      <w:bookmarkEnd w:id="241"/>
    </w:p>
    <w:p w14:paraId="11E375D0" w14:textId="77777777" w:rsidR="00EF10CF" w:rsidRDefault="00EF10CF">
      <w:pPr>
        <w:rPr>
          <w:ins w:id="242" w:author="Ridhi Kashyap" w:date="2020-12-03T19:11:00Z"/>
        </w:rPr>
      </w:pPr>
      <w:bookmarkStart w:id="243" w:name="_wr77ss4f75k1" w:colFirst="0" w:colLast="0"/>
      <w:bookmarkEnd w:id="243"/>
    </w:p>
    <w:p w14:paraId="5E2B6129" w14:textId="77777777" w:rsidR="00EF10CF" w:rsidRDefault="00E85DF8">
      <w:pPr>
        <w:spacing w:line="276" w:lineRule="auto"/>
        <w:rPr>
          <w:ins w:id="244" w:author="Ridhi Kashyap" w:date="2020-12-03T19:11:00Z"/>
        </w:rPr>
      </w:pPr>
      <w:ins w:id="245" w:author="Ridhi Kashyap" w:date="2020-12-03T19:11:00Z">
        <w:r>
          <w:t xml:space="preserve">Looking forward, it is unclear if life expectancy will return </w:t>
        </w:r>
        <w:r>
          <w:t xml:space="preserve">to the baseline level rapidly, and even if/when it recovers, how mortality will be different. The prospect of vaccination being likely </w:t>
        </w:r>
        <w:proofErr w:type="gramStart"/>
        <w:r>
          <w:t>in the near future</w:t>
        </w:r>
        <w:proofErr w:type="gramEnd"/>
        <w:r>
          <w:t xml:space="preserve"> suggests a potential for the rapid recovery of life expectancy, although this will depend on the rollo</w:t>
        </w:r>
        <w:r>
          <w:t>ut speed, coverage and efficacy of the vaccine</w:t>
        </w:r>
        <w:r>
          <w:fldChar w:fldCharType="begin"/>
        </w:r>
        <w:r>
          <w:instrText>HYPERLINK "https://www.zotero.org/google-docs/?ItN8HE"</w:instrText>
        </w:r>
        <w:r>
          <w:fldChar w:fldCharType="separate"/>
        </w:r>
        <w:r>
          <w:t>[38]</w:t>
        </w:r>
        <w:r>
          <w:fldChar w:fldCharType="end"/>
        </w:r>
        <w:del w:id="246" w:author="JM Aburto" w:date="2020-12-06T14:08:00Z">
          <w:r>
            <w:delText>}</w:delText>
          </w:r>
        </w:del>
        <w:r>
          <w:t xml:space="preserve">. In </w:t>
        </w:r>
        <w:r>
          <w:lastRenderedPageBreak/>
          <w:t>contrast, the combination of the after-effects of Covid-19, such as the long term consequences of the disease on individuals' health</w:t>
        </w:r>
        <w:r>
          <w:fldChar w:fldCharType="begin"/>
        </w:r>
        <w:r>
          <w:instrText>HYPERLINK "</w:instrText>
        </w:r>
        <w:r>
          <w:instrText>https://www.zotero.org/google-docs/?Se01pw"</w:instrText>
        </w:r>
        <w:r>
          <w:fldChar w:fldCharType="separate"/>
        </w:r>
        <w:r>
          <w:t>[39]</w:t>
        </w:r>
        <w:r>
          <w:fldChar w:fldCharType="end"/>
        </w:r>
        <w:r>
          <w:t xml:space="preserve">, the implications of lockdown and non-pharmaceutical interventions on behaviours and mental health </w:t>
        </w:r>
        <w:r>
          <w:fldChar w:fldCharType="begin"/>
        </w:r>
        <w:r>
          <w:instrText>HYPERLINK "https://www.zotero.org/google-docs/?XYCa6C"</w:instrText>
        </w:r>
        <w:r>
          <w:fldChar w:fldCharType="separate"/>
        </w:r>
        <w:r>
          <w:t>[40]</w:t>
        </w:r>
        <w:r>
          <w:fldChar w:fldCharType="end"/>
        </w:r>
        <w:r>
          <w:t>, cancer treatment delay associated with incr</w:t>
        </w:r>
        <w:r>
          <w:t>eased mortality</w:t>
        </w:r>
        <w:r>
          <w:fldChar w:fldCharType="begin"/>
        </w:r>
        <w:r>
          <w:instrText>HYPERLINK "https://www.zotero.org/google-docs/?B0ETLV"</w:instrText>
        </w:r>
        <w:r>
          <w:fldChar w:fldCharType="separate"/>
        </w:r>
        <w:r>
          <w:t>[41]</w:t>
        </w:r>
        <w:r>
          <w:fldChar w:fldCharType="end"/>
        </w:r>
        <w:r>
          <w:t>,  and the unequal impact of Covid-19 across subgroups by age, sex, ethnicity, SES and regions</w:t>
        </w:r>
        <w:r>
          <w:fldChar w:fldCharType="begin"/>
        </w:r>
        <w:r>
          <w:instrText>HYPERLINK "https://www.zotero.org/google-docs/?YvJ85s"</w:instrText>
        </w:r>
        <w:r>
          <w:fldChar w:fldCharType="separate"/>
        </w:r>
        <w:r>
          <w:t>[42,43]</w:t>
        </w:r>
        <w:r>
          <w:fldChar w:fldCharType="end"/>
        </w:r>
        <w:r>
          <w:t>, can create an unseen</w:t>
        </w:r>
        <w:r>
          <w:t xml:space="preserve"> mortality profile that can maintain life expectancy at lower levels than beyond the short-term into the medium-term.</w:t>
        </w:r>
      </w:ins>
    </w:p>
    <w:p w14:paraId="413B4F5D" w14:textId="77777777" w:rsidR="00EF10CF" w:rsidRDefault="00EF10CF">
      <w:bookmarkStart w:id="247" w:name="_21hc8lz94f1j" w:colFirst="0" w:colLast="0"/>
      <w:bookmarkEnd w:id="247"/>
    </w:p>
    <w:p w14:paraId="1B608B17" w14:textId="77777777" w:rsidR="00EF10CF" w:rsidRDefault="00EF10CF">
      <w:bookmarkStart w:id="248" w:name="_uo23c47icu2q" w:colFirst="0" w:colLast="0"/>
      <w:bookmarkEnd w:id="248"/>
    </w:p>
    <w:p w14:paraId="61C49ED6" w14:textId="77777777" w:rsidR="00EF10CF" w:rsidRDefault="00E85DF8">
      <w:bookmarkStart w:id="249" w:name="_on9rmtfdzgrd" w:colFirst="0" w:colLast="0"/>
      <w:bookmarkEnd w:id="249"/>
      <w:r>
        <w:rPr>
          <w:b/>
        </w:rPr>
        <w:t xml:space="preserve">Ethical approval: </w:t>
      </w:r>
      <w:r>
        <w:t xml:space="preserve">This article used aggregated, fully anonymized, publicly available data. </w:t>
      </w:r>
      <w:proofErr w:type="gramStart"/>
      <w:r>
        <w:t>Therefore</w:t>
      </w:r>
      <w:proofErr w:type="gramEnd"/>
      <w:r>
        <w:t xml:space="preserve"> no ethics approval is needed.</w:t>
      </w:r>
    </w:p>
    <w:p w14:paraId="4F0E5B65" w14:textId="77777777" w:rsidR="00EF10CF" w:rsidRDefault="00EF10CF">
      <w:bookmarkStart w:id="250" w:name="_ois1o11quum0" w:colFirst="0" w:colLast="0"/>
      <w:bookmarkEnd w:id="250"/>
    </w:p>
    <w:p w14:paraId="74D521DB" w14:textId="77777777" w:rsidR="00EF10CF" w:rsidRDefault="00E85DF8">
      <w:bookmarkStart w:id="251" w:name="_hs610adhx5yn" w:colFirst="0" w:colLast="0"/>
      <w:bookmarkEnd w:id="251"/>
      <w:ins w:id="252" w:author="JM Aburto" w:date="2020-11-23T14:48:00Z">
        <w:r>
          <w:t>Comp</w:t>
        </w:r>
        <w:r>
          <w:t>eting interest: None declared.</w:t>
        </w:r>
      </w:ins>
    </w:p>
    <w:p w14:paraId="2F80CB8A" w14:textId="77777777" w:rsidR="00EF10CF" w:rsidRDefault="00EF10CF">
      <w:bookmarkStart w:id="253" w:name="_peymk1swjh8t" w:colFirst="0" w:colLast="0"/>
      <w:bookmarkEnd w:id="253"/>
    </w:p>
    <w:p w14:paraId="7B0D4612" w14:textId="77777777" w:rsidR="00EF10CF" w:rsidRDefault="00E85DF8">
      <w:bookmarkStart w:id="254" w:name="_9snzcu6y958e" w:colFirst="0" w:colLast="0"/>
      <w:bookmarkEnd w:id="254"/>
      <w:r>
        <w:rPr>
          <w:b/>
        </w:rPr>
        <w:t xml:space="preserve">Data sharing statement: </w:t>
      </w:r>
      <w:r>
        <w:t xml:space="preserve">This analysis used publicly available data. All data and scripts are available at </w:t>
      </w:r>
      <w:hyperlink r:id="rId43">
        <w:r>
          <w:rPr>
            <w:color w:val="1155CC"/>
            <w:u w:val="single"/>
          </w:rPr>
          <w:t>https://doi.org/10.5281/zenodo.3946492</w:t>
        </w:r>
      </w:hyperlink>
    </w:p>
    <w:p w14:paraId="474611AE" w14:textId="77777777" w:rsidR="00EF10CF" w:rsidRDefault="00EF10CF">
      <w:bookmarkStart w:id="255" w:name="_7ig86x6alci3" w:colFirst="0" w:colLast="0"/>
      <w:bookmarkEnd w:id="255"/>
    </w:p>
    <w:p w14:paraId="662124D6" w14:textId="77777777" w:rsidR="00EF10CF" w:rsidRDefault="00E85DF8">
      <w:pPr>
        <w:rPr>
          <w:i/>
        </w:rPr>
      </w:pPr>
      <w:r>
        <w:rPr>
          <w:b/>
        </w:rPr>
        <w:t xml:space="preserve">Contributors: </w:t>
      </w:r>
      <w:r>
        <w:t>JMA, RK, JS, and JBD contributed to the design of the study. JMA, CA and RK drafted the manuscript. JS and JMA performed the statistical analysis. All authors contributed to interpretation of data, revi</w:t>
      </w:r>
      <w:r>
        <w:t xml:space="preserve">sed the article critically for important intellectual content, and approved the final version of the manuscript. JMA and RK, </w:t>
      </w:r>
      <w:r>
        <w:rPr>
          <w:highlight w:val="white"/>
        </w:rPr>
        <w:t>the corresponding authors, attest that all listed authors meet authorship criteria and that no others meeting the criteria have bee</w:t>
      </w:r>
      <w:r>
        <w:rPr>
          <w:highlight w:val="white"/>
        </w:rPr>
        <w:t>n omitted.</w:t>
      </w:r>
    </w:p>
    <w:p w14:paraId="208F23C6" w14:textId="77777777" w:rsidR="00EF10CF" w:rsidRDefault="00EF10CF">
      <w:pPr>
        <w:rPr>
          <w:i/>
        </w:rPr>
      </w:pPr>
    </w:p>
    <w:p w14:paraId="2E5C2A56" w14:textId="77777777" w:rsidR="00EF10CF" w:rsidRDefault="00E85DF8">
      <w:r>
        <w:rPr>
          <w:b/>
        </w:rPr>
        <w:t xml:space="preserve">Funding: </w:t>
      </w:r>
      <w:r>
        <w:t>JMA and RK acknowledge support from the Newton International Fellowship; JMA and JS acknowledge support from the Rockwool Foundation; JMA, RK, JBD and MM were supported by Leverhulme Trust, John Fell Fund and ERC Advanced Grant 835079.</w:t>
      </w:r>
    </w:p>
    <w:p w14:paraId="20D1030E" w14:textId="77777777" w:rsidR="00EF10CF" w:rsidRDefault="00EF10CF"/>
    <w:p w14:paraId="0D6EF373" w14:textId="77777777" w:rsidR="00EF10CF" w:rsidRDefault="00EF10CF"/>
    <w:p w14:paraId="747E4190" w14:textId="77777777" w:rsidR="00EF10CF" w:rsidRDefault="00E85DF8">
      <w:pPr>
        <w:pStyle w:val="Subtitle"/>
        <w:rPr>
          <w:color w:val="000000"/>
        </w:rPr>
      </w:pPr>
      <w:r>
        <w:rPr>
          <w:rFonts w:ascii="Times New Roman" w:eastAsia="Times New Roman" w:hAnsi="Times New Roman" w:cs="Times New Roman"/>
          <w:b/>
          <w:i w:val="0"/>
          <w:color w:val="000000"/>
        </w:rPr>
        <w:t>References</w:t>
      </w:r>
    </w:p>
    <w:p w14:paraId="2AA639C2" w14:textId="77777777" w:rsidR="00EF10CF" w:rsidRDefault="00EF10CF"/>
    <w:p w14:paraId="46029879" w14:textId="77777777" w:rsidR="00EF10CF" w:rsidRDefault="00E85DF8">
      <w:pPr>
        <w:widowControl w:val="0"/>
        <w:pBdr>
          <w:top w:val="nil"/>
          <w:left w:val="nil"/>
          <w:bottom w:val="nil"/>
          <w:right w:val="nil"/>
          <w:between w:val="nil"/>
        </w:pBdr>
        <w:ind w:left="384" w:hanging="384"/>
      </w:pPr>
      <w:r>
        <w:t xml:space="preserve"> </w:t>
      </w:r>
    </w:p>
    <w:p w14:paraId="6CA0415B" w14:textId="77777777" w:rsidR="00EF10CF" w:rsidRDefault="00E85DF8">
      <w:pPr>
        <w:widowControl w:val="0"/>
        <w:pBdr>
          <w:top w:val="nil"/>
          <w:left w:val="nil"/>
          <w:bottom w:val="nil"/>
          <w:right w:val="nil"/>
          <w:between w:val="nil"/>
        </w:pBdr>
        <w:ind w:left="384" w:hanging="384"/>
      </w:pPr>
      <w:hyperlink r:id="rId44">
        <w:r>
          <w:t xml:space="preserve">1 </w:t>
        </w:r>
        <w:r>
          <w:tab/>
          <w:t xml:space="preserve">Weinberger DM, Chen J, Cohen T, </w:t>
        </w:r>
      </w:hyperlink>
      <w:hyperlink r:id="rId45">
        <w:r>
          <w:rPr>
            <w:i/>
          </w:rPr>
          <w:t>et al.</w:t>
        </w:r>
      </w:hyperlink>
      <w:hyperlink r:id="rId46">
        <w:r>
          <w:t xml:space="preserve"> Estimation of Excess Deaths Asso</w:t>
        </w:r>
        <w:r>
          <w:t xml:space="preserve">ciated With the COVID-19 Pandemic in the United States, March to May 2020. </w:t>
        </w:r>
      </w:hyperlink>
      <w:hyperlink r:id="rId47">
        <w:r>
          <w:rPr>
            <w:i/>
          </w:rPr>
          <w:t>JAMA Intern Med</w:t>
        </w:r>
      </w:hyperlink>
      <w:hyperlink r:id="rId48">
        <w:r>
          <w:t xml:space="preserve"> Published Online First: 1 July 2020. doi:</w:t>
        </w:r>
        <w:r>
          <w:t>10.1001/jamainternmed.2020.3391</w:t>
        </w:r>
      </w:hyperlink>
    </w:p>
    <w:p w14:paraId="5AF8335F" w14:textId="77777777" w:rsidR="00EF10CF" w:rsidRDefault="00E85DF8">
      <w:pPr>
        <w:widowControl w:val="0"/>
        <w:pBdr>
          <w:top w:val="nil"/>
          <w:left w:val="nil"/>
          <w:bottom w:val="nil"/>
          <w:right w:val="nil"/>
          <w:between w:val="nil"/>
        </w:pBdr>
        <w:ind w:left="384" w:hanging="384"/>
      </w:pPr>
      <w:hyperlink r:id="rId49">
        <w:r>
          <w:t xml:space="preserve">2 </w:t>
        </w:r>
        <w:r>
          <w:tab/>
          <w:t xml:space="preserve">Li R, Pei S, Chen B, </w:t>
        </w:r>
      </w:hyperlink>
      <w:hyperlink r:id="rId50">
        <w:r>
          <w:rPr>
            <w:i/>
          </w:rPr>
          <w:t>et al.</w:t>
        </w:r>
      </w:hyperlink>
      <w:hyperlink r:id="rId51">
        <w:r>
          <w:t xml:space="preserve"> Substan</w:t>
        </w:r>
        <w:r>
          <w:t xml:space="preserve">tial undocumented infection facilitates the rapid dissemination of novel coronavirus (SARS-CoV-2). </w:t>
        </w:r>
      </w:hyperlink>
      <w:hyperlink r:id="rId52">
        <w:r>
          <w:rPr>
            <w:i/>
          </w:rPr>
          <w:t>Science</w:t>
        </w:r>
      </w:hyperlink>
      <w:hyperlink r:id="rId53">
        <w:r>
          <w:t xml:space="preserve"> 2020;</w:t>
        </w:r>
      </w:hyperlink>
      <w:hyperlink r:id="rId54">
        <w:r>
          <w:rPr>
            <w:b/>
          </w:rPr>
          <w:t>368</w:t>
        </w:r>
      </w:hyperlink>
      <w:hyperlink r:id="rId55">
        <w:r>
          <w:t>:489–93. doi:10.1126/</w:t>
        </w:r>
        <w:proofErr w:type="gramStart"/>
        <w:r>
          <w:t>science.abb</w:t>
        </w:r>
        <w:proofErr w:type="gramEnd"/>
        <w:r>
          <w:t>3221</w:t>
        </w:r>
      </w:hyperlink>
    </w:p>
    <w:p w14:paraId="7ED7B254" w14:textId="77777777" w:rsidR="00EF10CF" w:rsidRDefault="00E85DF8">
      <w:pPr>
        <w:widowControl w:val="0"/>
        <w:pBdr>
          <w:top w:val="nil"/>
          <w:left w:val="nil"/>
          <w:bottom w:val="nil"/>
          <w:right w:val="nil"/>
          <w:between w:val="nil"/>
        </w:pBdr>
        <w:ind w:left="384" w:hanging="384"/>
      </w:pPr>
      <w:hyperlink r:id="rId56">
        <w:r>
          <w:t xml:space="preserve">3 </w:t>
        </w:r>
        <w:r>
          <w:tab/>
          <w:t>ONS. The different uses of figures on deaths re</w:t>
        </w:r>
        <w:r>
          <w:t>lated to COVID-19 published by DHSC and the ONS - Office for National Statistics. https://www.ons.gov.uk/news/statementsandletters/thedifferentusesoffiguresondeathsfromcovid19publishedbydhscandtheons (accessed 3 Dec 2020).</w:t>
        </w:r>
      </w:hyperlink>
    </w:p>
    <w:p w14:paraId="33E13328" w14:textId="77777777" w:rsidR="00EF10CF" w:rsidRDefault="00E85DF8">
      <w:pPr>
        <w:widowControl w:val="0"/>
        <w:pBdr>
          <w:top w:val="nil"/>
          <w:left w:val="nil"/>
          <w:bottom w:val="nil"/>
          <w:right w:val="nil"/>
          <w:between w:val="nil"/>
        </w:pBdr>
        <w:ind w:left="384" w:hanging="384"/>
      </w:pPr>
      <w:hyperlink r:id="rId57">
        <w:r>
          <w:t xml:space="preserve">4 </w:t>
        </w:r>
        <w:r>
          <w:tab/>
          <w:t xml:space="preserve">Vandoros S. Excess mortality during the Covid-19 pandemic: Early evidence from England and Wales. </w:t>
        </w:r>
      </w:hyperlink>
      <w:hyperlink r:id="rId58">
        <w:r>
          <w:rPr>
            <w:i/>
          </w:rPr>
          <w:t>Soc Sci Med</w:t>
        </w:r>
      </w:hyperlink>
      <w:hyperlink r:id="rId59">
        <w:r>
          <w:t xml:space="preserve"> 2020;</w:t>
        </w:r>
      </w:hyperlink>
      <w:hyperlink r:id="rId60">
        <w:r>
          <w:rPr>
            <w:b/>
          </w:rPr>
          <w:t>258</w:t>
        </w:r>
      </w:hyperlink>
      <w:hyperlink r:id="rId61">
        <w:r>
          <w:t xml:space="preserve">:113101. </w:t>
        </w:r>
        <w:proofErr w:type="gramStart"/>
        <w:r>
          <w:t>doi:10.1016/j.socscimed</w:t>
        </w:r>
        <w:proofErr w:type="gramEnd"/>
        <w:r>
          <w:t>.2020.113101</w:t>
        </w:r>
      </w:hyperlink>
    </w:p>
    <w:p w14:paraId="61745C12" w14:textId="77777777" w:rsidR="00EF10CF" w:rsidRDefault="00E85DF8">
      <w:pPr>
        <w:widowControl w:val="0"/>
        <w:pBdr>
          <w:top w:val="nil"/>
          <w:left w:val="nil"/>
          <w:bottom w:val="nil"/>
          <w:right w:val="nil"/>
          <w:between w:val="nil"/>
        </w:pBdr>
        <w:ind w:left="384" w:hanging="384"/>
      </w:pPr>
      <w:hyperlink r:id="rId62">
        <w:r>
          <w:t xml:space="preserve">5 </w:t>
        </w:r>
        <w:r>
          <w:tab/>
          <w:t xml:space="preserve">Vollmer M, Radhakrishnan S, Kont M, </w:t>
        </w:r>
      </w:hyperlink>
      <w:hyperlink r:id="rId63">
        <w:r>
          <w:rPr>
            <w:i/>
          </w:rPr>
          <w:t>et al.</w:t>
        </w:r>
      </w:hyperlink>
      <w:hyperlink r:id="rId64">
        <w:r>
          <w:t xml:space="preserve"> Report 29: The impact of t</w:t>
        </w:r>
        <w:r>
          <w:t>he COVID-19 epidemic on all-cause attendances to emergency departments in two large London hospitals: an observational study.</w:t>
        </w:r>
      </w:hyperlink>
    </w:p>
    <w:p w14:paraId="47FD16E0" w14:textId="77777777" w:rsidR="00EF10CF" w:rsidRDefault="00E85DF8">
      <w:pPr>
        <w:widowControl w:val="0"/>
        <w:pBdr>
          <w:top w:val="nil"/>
          <w:left w:val="nil"/>
          <w:bottom w:val="nil"/>
          <w:right w:val="nil"/>
          <w:between w:val="nil"/>
        </w:pBdr>
        <w:ind w:left="384" w:hanging="384"/>
      </w:pPr>
      <w:hyperlink r:id="rId65">
        <w:r>
          <w:t xml:space="preserve">6 </w:t>
        </w:r>
        <w:r>
          <w:tab/>
          <w:t>Tillett HE, Smith JWG, Gooch CD. Excess Deaths Attributable to In</w:t>
        </w:r>
        <w:r>
          <w:t xml:space="preserve">fluenza in England </w:t>
        </w:r>
        <w:r>
          <w:lastRenderedPageBreak/>
          <w:t xml:space="preserve">and Wales: Age at Death and Certified Cause. </w:t>
        </w:r>
      </w:hyperlink>
      <w:hyperlink r:id="rId66">
        <w:r>
          <w:rPr>
            <w:i/>
          </w:rPr>
          <w:t>Int J Epidemiol</w:t>
        </w:r>
      </w:hyperlink>
      <w:hyperlink r:id="rId67">
        <w:r>
          <w:t xml:space="preserve"> 1983;</w:t>
        </w:r>
      </w:hyperlink>
      <w:hyperlink r:id="rId68">
        <w:r>
          <w:rPr>
            <w:b/>
          </w:rPr>
          <w:t>12</w:t>
        </w:r>
      </w:hyperlink>
      <w:hyperlink r:id="rId69">
        <w:r>
          <w:t>:344–52. doi:10.1093/ije/12.3.344</w:t>
        </w:r>
      </w:hyperlink>
    </w:p>
    <w:p w14:paraId="53635E46" w14:textId="77777777" w:rsidR="00EF10CF" w:rsidRPr="00774949" w:rsidRDefault="00E85DF8">
      <w:pPr>
        <w:widowControl w:val="0"/>
        <w:pBdr>
          <w:top w:val="nil"/>
          <w:left w:val="nil"/>
          <w:bottom w:val="nil"/>
          <w:right w:val="nil"/>
          <w:between w:val="nil"/>
        </w:pBdr>
        <w:ind w:left="384" w:hanging="384"/>
        <w:rPr>
          <w:lang w:val="es-MX"/>
        </w:rPr>
      </w:pPr>
      <w:hyperlink r:id="rId70">
        <w:r>
          <w:t xml:space="preserve">7 </w:t>
        </w:r>
        <w:r>
          <w:tab/>
          <w:t xml:space="preserve">Darby SC, Rizza CR, Doll R, </w:t>
        </w:r>
      </w:hyperlink>
      <w:hyperlink r:id="rId71">
        <w:r>
          <w:rPr>
            <w:i/>
          </w:rPr>
          <w:t>et al.</w:t>
        </w:r>
      </w:hyperlink>
      <w:hyperlink r:id="rId72">
        <w:r>
          <w:t xml:space="preserve"> Incidence of AIDS and excess of mortality associated with HIV in haemophiliacs in the United Kingdom: report on behalf of the directors of haemophilia centres in the United Ki</w:t>
        </w:r>
        <w:r>
          <w:t xml:space="preserve">ngdom. </w:t>
        </w:r>
      </w:hyperlink>
      <w:hyperlink r:id="rId73">
        <w:r w:rsidRPr="00774949">
          <w:rPr>
            <w:i/>
            <w:lang w:val="es-MX"/>
          </w:rPr>
          <w:t>Br Med J</w:t>
        </w:r>
      </w:hyperlink>
      <w:hyperlink r:id="rId74">
        <w:r w:rsidRPr="00774949">
          <w:rPr>
            <w:lang w:val="es-MX"/>
          </w:rPr>
          <w:t xml:space="preserve"> 1989;</w:t>
        </w:r>
      </w:hyperlink>
      <w:hyperlink r:id="rId75">
        <w:r w:rsidRPr="00774949">
          <w:rPr>
            <w:b/>
            <w:lang w:val="es-MX"/>
          </w:rPr>
          <w:t>298</w:t>
        </w:r>
      </w:hyperlink>
      <w:hyperlink r:id="rId76">
        <w:r w:rsidRPr="00774949">
          <w:rPr>
            <w:lang w:val="es-MX"/>
          </w:rPr>
          <w:t>:1064–8. doi:10.1136/bmj.298.6680.1064</w:t>
        </w:r>
      </w:hyperlink>
    </w:p>
    <w:p w14:paraId="26248789" w14:textId="77777777" w:rsidR="00EF10CF" w:rsidRDefault="00E85DF8">
      <w:pPr>
        <w:widowControl w:val="0"/>
        <w:pBdr>
          <w:top w:val="nil"/>
          <w:left w:val="nil"/>
          <w:bottom w:val="nil"/>
          <w:right w:val="nil"/>
          <w:between w:val="nil"/>
        </w:pBdr>
        <w:ind w:left="384" w:hanging="384"/>
      </w:pPr>
      <w:hyperlink r:id="rId77">
        <w:r w:rsidRPr="00774949">
          <w:rPr>
            <w:lang w:val="es-MX"/>
          </w:rPr>
          <w:t xml:space="preserve">8 </w:t>
        </w:r>
        <w:r w:rsidRPr="00774949">
          <w:rPr>
            <w:lang w:val="es-MX"/>
          </w:rPr>
          <w:tab/>
          <w:t xml:space="preserve">Kontopantelis E, Mamas MA, Deanfield J, </w:t>
        </w:r>
      </w:hyperlink>
      <w:hyperlink r:id="rId78">
        <w:r w:rsidRPr="00774949">
          <w:rPr>
            <w:i/>
            <w:lang w:val="es-MX"/>
          </w:rPr>
          <w:t>et al.</w:t>
        </w:r>
      </w:hyperlink>
      <w:hyperlink r:id="rId79">
        <w:r w:rsidRPr="00774949">
          <w:rPr>
            <w:lang w:val="es-MX"/>
          </w:rPr>
          <w:t xml:space="preserve"> </w:t>
        </w:r>
        <w:r>
          <w:t xml:space="preserve">Excess mortality in England and Wales during the first wave of the COVID-19 pandemic. </w:t>
        </w:r>
      </w:hyperlink>
      <w:hyperlink r:id="rId80">
        <w:r>
          <w:rPr>
            <w:i/>
          </w:rPr>
          <w:t>J Epidemiol Community Health</w:t>
        </w:r>
      </w:hyperlink>
      <w:hyperlink r:id="rId81">
        <w:r>
          <w:t xml:space="preserve"> Published Online First: 15 October 2020. doi:10.1136/jech-2020-214764</w:t>
        </w:r>
      </w:hyperlink>
    </w:p>
    <w:p w14:paraId="62706005" w14:textId="77777777" w:rsidR="00EF10CF" w:rsidRDefault="00E85DF8">
      <w:pPr>
        <w:widowControl w:val="0"/>
        <w:pBdr>
          <w:top w:val="nil"/>
          <w:left w:val="nil"/>
          <w:bottom w:val="nil"/>
          <w:right w:val="nil"/>
          <w:between w:val="nil"/>
        </w:pBdr>
        <w:ind w:left="384" w:hanging="384"/>
      </w:pPr>
      <w:hyperlink r:id="rId82">
        <w:r>
          <w:t xml:space="preserve">9 </w:t>
        </w:r>
        <w:r>
          <w:tab/>
        </w:r>
        <w:r>
          <w:t>Deaths registered weekly in England and Wales, provisional: week ending 14 August 2020 - Office for National Statistics. https://www.ons.gov.uk/peoplepopulationandcommunity/birthsdeathsandmarriages/deaths/bulletins/deathsregisteredweeklyinenglandandwalespr</w:t>
        </w:r>
        <w:r>
          <w:t>ovisional/weekending14august2020 (accessed 1 Sep 2020).</w:t>
        </w:r>
      </w:hyperlink>
    </w:p>
    <w:p w14:paraId="0C208413" w14:textId="77777777" w:rsidR="00EF10CF" w:rsidRDefault="00E85DF8">
      <w:pPr>
        <w:widowControl w:val="0"/>
        <w:pBdr>
          <w:top w:val="nil"/>
          <w:left w:val="nil"/>
          <w:bottom w:val="nil"/>
          <w:right w:val="nil"/>
          <w:between w:val="nil"/>
        </w:pBdr>
        <w:ind w:left="384" w:hanging="384"/>
      </w:pPr>
      <w:hyperlink r:id="rId83">
        <w:r>
          <w:t xml:space="preserve">10 </w:t>
        </w:r>
        <w:r>
          <w:tab/>
          <w:t xml:space="preserve">Dowd JB, Andriano L, Brazel DM, </w:t>
        </w:r>
      </w:hyperlink>
      <w:hyperlink r:id="rId84">
        <w:r>
          <w:rPr>
            <w:i/>
          </w:rPr>
          <w:t>et al.</w:t>
        </w:r>
      </w:hyperlink>
      <w:hyperlink r:id="rId85">
        <w:r>
          <w:t xml:space="preserve"> Demographic science aids in understanding the spread and fatality rates of COVID-19. </w:t>
        </w:r>
        <w:proofErr w:type="gramStart"/>
        <w:r>
          <w:t>;:</w:t>
        </w:r>
        <w:proofErr w:type="gramEnd"/>
        <w:r>
          <w:t>3.</w:t>
        </w:r>
      </w:hyperlink>
    </w:p>
    <w:p w14:paraId="567781BA" w14:textId="77777777" w:rsidR="00EF10CF" w:rsidRDefault="00E85DF8">
      <w:pPr>
        <w:widowControl w:val="0"/>
        <w:pBdr>
          <w:top w:val="nil"/>
          <w:left w:val="nil"/>
          <w:bottom w:val="nil"/>
          <w:right w:val="nil"/>
          <w:between w:val="nil"/>
        </w:pBdr>
        <w:ind w:left="384" w:hanging="384"/>
      </w:pPr>
      <w:hyperlink r:id="rId86">
        <w:r w:rsidRPr="00774949">
          <w:rPr>
            <w:lang w:val="es-MX"/>
          </w:rPr>
          <w:t xml:space="preserve">11 </w:t>
        </w:r>
        <w:r w:rsidRPr="00774949">
          <w:rPr>
            <w:lang w:val="es-MX"/>
          </w:rPr>
          <w:tab/>
          <w:t xml:space="preserve">Nepomuceno MR, Acosta E, Alburez-Gutierrez D, </w:t>
        </w:r>
      </w:hyperlink>
      <w:hyperlink r:id="rId87">
        <w:r w:rsidRPr="00774949">
          <w:rPr>
            <w:i/>
            <w:lang w:val="es-MX"/>
          </w:rPr>
          <w:t>et al.</w:t>
        </w:r>
      </w:hyperlink>
      <w:hyperlink r:id="rId88">
        <w:r w:rsidRPr="00774949">
          <w:rPr>
            <w:lang w:val="es-MX"/>
          </w:rPr>
          <w:t xml:space="preserve"> </w:t>
        </w:r>
        <w:r>
          <w:t xml:space="preserve">Besides population age structure, health and other demographic factors can contribute to understanding the COVID-19 burden. </w:t>
        </w:r>
      </w:hyperlink>
      <w:hyperlink r:id="rId89">
        <w:r>
          <w:rPr>
            <w:i/>
          </w:rPr>
          <w:t>Proc Natl Acad Sci</w:t>
        </w:r>
      </w:hyperlink>
      <w:hyperlink r:id="rId90">
        <w:r>
          <w:t xml:space="preserve"> 2020;</w:t>
        </w:r>
      </w:hyperlink>
      <w:hyperlink r:id="rId91">
        <w:r>
          <w:rPr>
            <w:b/>
          </w:rPr>
          <w:t>117</w:t>
        </w:r>
      </w:hyperlink>
      <w:hyperlink r:id="rId92">
        <w:r>
          <w:t>:13881–</w:t>
        </w:r>
        <w:r>
          <w:t>3. doi:10.1073/pnas.2008760117</w:t>
        </w:r>
      </w:hyperlink>
    </w:p>
    <w:p w14:paraId="41B89895" w14:textId="77777777" w:rsidR="00EF10CF" w:rsidRDefault="00E85DF8">
      <w:pPr>
        <w:widowControl w:val="0"/>
        <w:pBdr>
          <w:top w:val="nil"/>
          <w:left w:val="nil"/>
          <w:bottom w:val="nil"/>
          <w:right w:val="nil"/>
          <w:between w:val="nil"/>
        </w:pBdr>
        <w:ind w:left="384" w:hanging="384"/>
      </w:pPr>
      <w:hyperlink r:id="rId93">
        <w:r>
          <w:t xml:space="preserve">12 </w:t>
        </w:r>
        <w:r>
          <w:tab/>
          <w:t xml:space="preserve">Preston S, Heuveline P, Guillot M. </w:t>
        </w:r>
      </w:hyperlink>
      <w:hyperlink r:id="rId94">
        <w:r>
          <w:rPr>
            <w:i/>
          </w:rPr>
          <w:t>Demography, Measuring and Modeling Population Processes</w:t>
        </w:r>
      </w:hyperlink>
      <w:hyperlink r:id="rId95">
        <w:r>
          <w:t>. 2002.</w:t>
        </w:r>
      </w:hyperlink>
    </w:p>
    <w:p w14:paraId="61C26810" w14:textId="77777777" w:rsidR="00EF10CF" w:rsidRDefault="00E85DF8">
      <w:pPr>
        <w:widowControl w:val="0"/>
        <w:pBdr>
          <w:top w:val="nil"/>
          <w:left w:val="nil"/>
          <w:bottom w:val="nil"/>
          <w:right w:val="nil"/>
          <w:between w:val="nil"/>
        </w:pBdr>
        <w:ind w:left="384" w:hanging="384"/>
      </w:pPr>
      <w:hyperlink r:id="rId96">
        <w:r>
          <w:t xml:space="preserve">13 </w:t>
        </w:r>
        <w:r>
          <w:tab/>
          <w:t xml:space="preserve">Aburto JM, Villavicencio F, Basellini U, </w:t>
        </w:r>
      </w:hyperlink>
      <w:hyperlink r:id="rId97">
        <w:r>
          <w:rPr>
            <w:i/>
          </w:rPr>
          <w:t>et al.</w:t>
        </w:r>
      </w:hyperlink>
      <w:hyperlink r:id="rId98">
        <w:r>
          <w:t xml:space="preserve"> Dynamics of life expectancy and life span equality. </w:t>
        </w:r>
      </w:hyperlink>
      <w:hyperlink r:id="rId99">
        <w:r>
          <w:rPr>
            <w:i/>
          </w:rPr>
          <w:t>Proc Natl Acad Sci</w:t>
        </w:r>
      </w:hyperlink>
      <w:hyperlink r:id="rId100">
        <w:r>
          <w:t xml:space="preserve"> 2020;</w:t>
        </w:r>
      </w:hyperlink>
      <w:hyperlink r:id="rId101">
        <w:r>
          <w:rPr>
            <w:b/>
          </w:rPr>
          <w:t>117</w:t>
        </w:r>
      </w:hyperlink>
      <w:hyperlink r:id="rId102">
        <w:r>
          <w:t>:5250–9. doi:10.1073/pnas.1915884117</w:t>
        </w:r>
      </w:hyperlink>
    </w:p>
    <w:p w14:paraId="7A1F2924" w14:textId="77777777" w:rsidR="00EF10CF" w:rsidRDefault="00E85DF8">
      <w:pPr>
        <w:widowControl w:val="0"/>
        <w:pBdr>
          <w:top w:val="nil"/>
          <w:left w:val="nil"/>
          <w:bottom w:val="nil"/>
          <w:right w:val="nil"/>
          <w:between w:val="nil"/>
        </w:pBdr>
        <w:ind w:left="384" w:hanging="384"/>
      </w:pPr>
      <w:hyperlink r:id="rId103">
        <w:r>
          <w:t xml:space="preserve">14 </w:t>
        </w:r>
        <w:r>
          <w:tab/>
          <w:t xml:space="preserve">van Raalte AA, Sasson I, Martikainen P. The case for monitoring life-span inequality. </w:t>
        </w:r>
      </w:hyperlink>
      <w:hyperlink r:id="rId104">
        <w:r>
          <w:rPr>
            <w:i/>
          </w:rPr>
          <w:t>Science</w:t>
        </w:r>
      </w:hyperlink>
      <w:hyperlink r:id="rId105">
        <w:r>
          <w:t xml:space="preserve"> 2018;</w:t>
        </w:r>
      </w:hyperlink>
      <w:hyperlink r:id="rId106">
        <w:r>
          <w:rPr>
            <w:b/>
          </w:rPr>
          <w:t>362</w:t>
        </w:r>
      </w:hyperlink>
      <w:hyperlink r:id="rId107">
        <w:r>
          <w:t>:1002–4. doi:10.1126/</w:t>
        </w:r>
        <w:proofErr w:type="gramStart"/>
        <w:r>
          <w:t>science.aau</w:t>
        </w:r>
        <w:proofErr w:type="gramEnd"/>
        <w:r>
          <w:t>5811</w:t>
        </w:r>
      </w:hyperlink>
    </w:p>
    <w:p w14:paraId="187A4989" w14:textId="77777777" w:rsidR="00EF10CF" w:rsidRDefault="00E85DF8">
      <w:pPr>
        <w:widowControl w:val="0"/>
        <w:pBdr>
          <w:top w:val="nil"/>
          <w:left w:val="nil"/>
          <w:bottom w:val="nil"/>
          <w:right w:val="nil"/>
          <w:between w:val="nil"/>
        </w:pBdr>
        <w:ind w:left="384" w:hanging="384"/>
      </w:pPr>
      <w:hyperlink r:id="rId108">
        <w:r>
          <w:t xml:space="preserve">15 </w:t>
        </w:r>
        <w:r>
          <w:tab/>
          <w:t xml:space="preserve">Edwards RD, Tuljapurkar S. Inequality in Life Spans and a New Perspective on Mortality Convergence Across Industrialized Countries. </w:t>
        </w:r>
      </w:hyperlink>
      <w:hyperlink r:id="rId109">
        <w:r>
          <w:rPr>
            <w:i/>
          </w:rPr>
          <w:t>Popul Dev Rev</w:t>
        </w:r>
      </w:hyperlink>
      <w:hyperlink r:id="rId110">
        <w:r>
          <w:t xml:space="preserve"> 2005;</w:t>
        </w:r>
      </w:hyperlink>
      <w:hyperlink r:id="rId111">
        <w:r>
          <w:rPr>
            <w:b/>
          </w:rPr>
          <w:t>31</w:t>
        </w:r>
      </w:hyperlink>
      <w:hyperlink r:id="rId112">
        <w:r>
          <w:t>:645–74. doi:10.1111/j.1728-4457.</w:t>
        </w:r>
        <w:proofErr w:type="gramStart"/>
        <w:r>
          <w:t>2005.00092.x</w:t>
        </w:r>
        <w:proofErr w:type="gramEnd"/>
      </w:hyperlink>
    </w:p>
    <w:p w14:paraId="2663BF33" w14:textId="77777777" w:rsidR="00EF10CF" w:rsidRDefault="00E85DF8">
      <w:pPr>
        <w:widowControl w:val="0"/>
        <w:pBdr>
          <w:top w:val="nil"/>
          <w:left w:val="nil"/>
          <w:bottom w:val="nil"/>
          <w:right w:val="nil"/>
          <w:between w:val="nil"/>
        </w:pBdr>
        <w:ind w:left="384" w:hanging="384"/>
      </w:pPr>
      <w:hyperlink r:id="rId113">
        <w:r>
          <w:t xml:space="preserve">16 </w:t>
        </w:r>
        <w:r>
          <w:tab/>
          <w:t xml:space="preserve">Canudas-Romo V. The modal age at death and the shifting mortality hypothesis. </w:t>
        </w:r>
      </w:hyperlink>
      <w:hyperlink r:id="rId114">
        <w:r>
          <w:rPr>
            <w:i/>
          </w:rPr>
          <w:t>Demogr Res</w:t>
        </w:r>
      </w:hyperlink>
      <w:hyperlink r:id="rId115">
        <w:r>
          <w:t xml:space="preserve"> 20</w:t>
        </w:r>
        <w:r>
          <w:t>08;</w:t>
        </w:r>
      </w:hyperlink>
      <w:hyperlink r:id="rId116">
        <w:r>
          <w:rPr>
            <w:b/>
          </w:rPr>
          <w:t>19</w:t>
        </w:r>
      </w:hyperlink>
      <w:hyperlink r:id="rId117">
        <w:r>
          <w:t>:1179–204.</w:t>
        </w:r>
      </w:hyperlink>
    </w:p>
    <w:p w14:paraId="5BAAC45E" w14:textId="77777777" w:rsidR="00EF10CF" w:rsidRDefault="00E85DF8">
      <w:pPr>
        <w:widowControl w:val="0"/>
        <w:pBdr>
          <w:top w:val="nil"/>
          <w:left w:val="nil"/>
          <w:bottom w:val="nil"/>
          <w:right w:val="nil"/>
          <w:between w:val="nil"/>
        </w:pBdr>
        <w:ind w:left="384" w:hanging="384"/>
      </w:pPr>
      <w:hyperlink r:id="rId118">
        <w:r>
          <w:t xml:space="preserve">17 </w:t>
        </w:r>
        <w:r>
          <w:tab/>
          <w:t xml:space="preserve">ONS. All data related to Population estimates for </w:t>
        </w:r>
        <w:r>
          <w:t>the UK, England and Wales, Scotland and Northern Ireland: mid-2019 - Office for National Statistics. https://www.ons.gov.uk/peoplepopulationandcommunity/populationandmigration/populationestimates/bulletins/annualmidyearpopulationestimates/mid2019estimates/</w:t>
        </w:r>
        <w:r>
          <w:t>relateddata (accessed 10 Jul 2020).</w:t>
        </w:r>
      </w:hyperlink>
    </w:p>
    <w:p w14:paraId="413C36DF" w14:textId="77777777" w:rsidR="00EF10CF" w:rsidRDefault="00E85DF8">
      <w:pPr>
        <w:widowControl w:val="0"/>
        <w:pBdr>
          <w:top w:val="nil"/>
          <w:left w:val="nil"/>
          <w:bottom w:val="nil"/>
          <w:right w:val="nil"/>
          <w:between w:val="nil"/>
        </w:pBdr>
        <w:ind w:left="384" w:hanging="384"/>
      </w:pPr>
      <w:hyperlink r:id="rId119">
        <w:r>
          <w:t xml:space="preserve">18 </w:t>
        </w:r>
        <w:r>
          <w:tab/>
          <w:t>ONS. National population projections - Office for National Statistics. https://www.ons.gov.uk/peoplepopulationandcommunity/populationandmigration/populati</w:t>
        </w:r>
        <w:r>
          <w:t>onprojections/bulletins/nationalpopulationprojections/2018based (accessed 10 Jul 2020).</w:t>
        </w:r>
      </w:hyperlink>
    </w:p>
    <w:p w14:paraId="3E11D1FE" w14:textId="77777777" w:rsidR="00EF10CF" w:rsidRDefault="00E85DF8">
      <w:pPr>
        <w:widowControl w:val="0"/>
        <w:pBdr>
          <w:top w:val="nil"/>
          <w:left w:val="nil"/>
          <w:bottom w:val="nil"/>
          <w:right w:val="nil"/>
          <w:between w:val="nil"/>
        </w:pBdr>
        <w:ind w:left="384" w:hanging="384"/>
      </w:pPr>
      <w:hyperlink r:id="rId120">
        <w:r>
          <w:t xml:space="preserve">19 </w:t>
        </w:r>
        <w:r>
          <w:tab/>
          <w:t>Dougherty L, Edelman A, Hyman JM. Nonnegativity-, Monotonicity-, or Convexity-Preserving Cubic and Qui</w:t>
        </w:r>
        <w:r>
          <w:t xml:space="preserve">ntic Hermite Interpolation. </w:t>
        </w:r>
        <w:proofErr w:type="gramStart"/>
        <w:r>
          <w:t>;:</w:t>
        </w:r>
        <w:proofErr w:type="gramEnd"/>
        <w:r>
          <w:t>24.</w:t>
        </w:r>
      </w:hyperlink>
    </w:p>
    <w:p w14:paraId="4CB1D3F7" w14:textId="77777777" w:rsidR="00EF10CF" w:rsidRDefault="00E85DF8">
      <w:pPr>
        <w:widowControl w:val="0"/>
        <w:pBdr>
          <w:top w:val="nil"/>
          <w:left w:val="nil"/>
          <w:bottom w:val="nil"/>
          <w:right w:val="nil"/>
          <w:between w:val="nil"/>
        </w:pBdr>
        <w:ind w:left="384" w:hanging="384"/>
      </w:pPr>
      <w:hyperlink r:id="rId121">
        <w:r>
          <w:t xml:space="preserve">20 </w:t>
        </w:r>
        <w:r>
          <w:tab/>
          <w:t>ONS. Deaths registered in England and Wales - Office for National Statistics. https://www.ons.gov.uk/peoplepopulationandcommunity/birthsdeathsandmarriages/d</w:t>
        </w:r>
        <w:r>
          <w:t>eaths/datasets/deathsregisteredinenglandandwalesseriesdrreferencetables (accessed 10 Jul 2020).</w:t>
        </w:r>
      </w:hyperlink>
    </w:p>
    <w:p w14:paraId="5D1D8AA3" w14:textId="77777777" w:rsidR="00EF10CF" w:rsidRDefault="00E85DF8">
      <w:pPr>
        <w:widowControl w:val="0"/>
        <w:pBdr>
          <w:top w:val="nil"/>
          <w:left w:val="nil"/>
          <w:bottom w:val="nil"/>
          <w:right w:val="nil"/>
          <w:between w:val="nil"/>
        </w:pBdr>
        <w:ind w:left="384" w:hanging="384"/>
      </w:pPr>
      <w:hyperlink r:id="rId122">
        <w:r>
          <w:t xml:space="preserve">21 </w:t>
        </w:r>
        <w:r>
          <w:tab/>
          <w:t>ONS. Deaths involving COVID-19, England and Wales - Office for National Statistics. https://ww</w:t>
        </w:r>
        <w:r>
          <w:t>w.ons.gov.uk/peoplepopulationandcommunity/birthsdeathsandmarriages/deaths/bulletins/deathsinvolvingcovid19englandandwales/deathsoccurringinmay2020#time-taken-for-the-deaths-in-march-april-and-may-to-be-registered (accessed 14 Jul 2020).</w:t>
        </w:r>
      </w:hyperlink>
    </w:p>
    <w:p w14:paraId="515C7C3C" w14:textId="77777777" w:rsidR="00EF10CF" w:rsidRDefault="00E85DF8">
      <w:pPr>
        <w:widowControl w:val="0"/>
        <w:pBdr>
          <w:top w:val="nil"/>
          <w:left w:val="nil"/>
          <w:bottom w:val="nil"/>
          <w:right w:val="nil"/>
          <w:between w:val="nil"/>
        </w:pBdr>
        <w:ind w:left="384" w:hanging="384"/>
      </w:pPr>
      <w:hyperlink r:id="rId123">
        <w:r>
          <w:t xml:space="preserve">22 </w:t>
        </w:r>
        <w:r>
          <w:tab/>
          <w:t xml:space="preserve">ONS. Analysis of death registrations not involving coronavirus (COVID-19), England </w:t>
        </w:r>
        <w:r>
          <w:lastRenderedPageBreak/>
          <w:t>and Wales - Office for National Statistics. https://www.ons.gov.uk/peoplepopulationandcommunity/birthsdeathsandmarriages/death</w:t>
        </w:r>
        <w:r>
          <w:t>s/articles/analysisofdeathregistrationsnotinvolvingcoronaviruscovid19englandandwales28december2019to1may2020/technicalannex (accessed 14 Jul 2020).</w:t>
        </w:r>
      </w:hyperlink>
    </w:p>
    <w:p w14:paraId="6416EEA6" w14:textId="77777777" w:rsidR="00EF10CF" w:rsidRDefault="00E85DF8">
      <w:pPr>
        <w:widowControl w:val="0"/>
        <w:pBdr>
          <w:top w:val="nil"/>
          <w:left w:val="nil"/>
          <w:bottom w:val="nil"/>
          <w:right w:val="nil"/>
          <w:between w:val="nil"/>
        </w:pBdr>
        <w:ind w:left="384" w:hanging="384"/>
      </w:pPr>
      <w:hyperlink r:id="rId124">
        <w:r>
          <w:t xml:space="preserve">23 </w:t>
        </w:r>
        <w:r>
          <w:tab/>
        </w:r>
        <w:r>
          <w:t>ONS. Impact of registration delays on mortality statistics in England and Wales - Office for National Statistics. https://www.ons.gov.uk/peoplepopulationandcommunity/birthsdeathsandmarriages/deaths/articles/impactofregistrationdelaysonmortalitystatisticsin</w:t>
        </w:r>
        <w:r>
          <w:t>englandandwales/2018 (accessed 10 Jul 2020).</w:t>
        </w:r>
      </w:hyperlink>
    </w:p>
    <w:p w14:paraId="5ECE42E0" w14:textId="77777777" w:rsidR="00EF10CF" w:rsidRDefault="00E85DF8">
      <w:pPr>
        <w:widowControl w:val="0"/>
        <w:pBdr>
          <w:top w:val="nil"/>
          <w:left w:val="nil"/>
          <w:bottom w:val="nil"/>
          <w:right w:val="nil"/>
          <w:between w:val="nil"/>
        </w:pBdr>
        <w:ind w:left="384" w:hanging="384"/>
      </w:pPr>
      <w:hyperlink r:id="rId125">
        <w:r>
          <w:t xml:space="preserve">24 </w:t>
        </w:r>
        <w:r>
          <w:tab/>
          <w:t xml:space="preserve">Wood SN. </w:t>
        </w:r>
      </w:hyperlink>
      <w:hyperlink r:id="rId126">
        <w:r>
          <w:rPr>
            <w:i/>
          </w:rPr>
          <w:t>Generalized Additive Models: An Introduction with R, Second Edition</w:t>
        </w:r>
      </w:hyperlink>
      <w:hyperlink r:id="rId127">
        <w:r>
          <w:t>. CRC Press 2017.</w:t>
        </w:r>
      </w:hyperlink>
    </w:p>
    <w:p w14:paraId="29E86CC9" w14:textId="77777777" w:rsidR="00EF10CF" w:rsidRDefault="00E85DF8">
      <w:pPr>
        <w:widowControl w:val="0"/>
        <w:pBdr>
          <w:top w:val="nil"/>
          <w:left w:val="nil"/>
          <w:bottom w:val="nil"/>
          <w:right w:val="nil"/>
          <w:between w:val="nil"/>
        </w:pBdr>
        <w:ind w:left="384" w:hanging="384"/>
      </w:pPr>
      <w:hyperlink r:id="rId128">
        <w:r>
          <w:t xml:space="preserve">25 </w:t>
        </w:r>
        <w:r>
          <w:tab/>
          <w:t>Nielsen J, Krause TG, Mølbak K. Influenza-associated mortality determined from all-cause mortality, Denmark 2010/11-2</w:t>
        </w:r>
        <w:r>
          <w:t xml:space="preserve">016/17: The FluMOMO model. </w:t>
        </w:r>
      </w:hyperlink>
      <w:hyperlink r:id="rId129">
        <w:r>
          <w:rPr>
            <w:i/>
          </w:rPr>
          <w:t>Influenza Other Respir Viruses</w:t>
        </w:r>
      </w:hyperlink>
      <w:hyperlink r:id="rId130">
        <w:r>
          <w:t xml:space="preserve"> 2018;</w:t>
        </w:r>
      </w:hyperlink>
      <w:hyperlink r:id="rId131">
        <w:r>
          <w:rPr>
            <w:b/>
          </w:rPr>
          <w:t>12</w:t>
        </w:r>
      </w:hyperlink>
      <w:hyperlink r:id="rId132">
        <w:r>
          <w:t>:591–604. doi:10.1111/irv.12564</w:t>
        </w:r>
      </w:hyperlink>
    </w:p>
    <w:p w14:paraId="54A21397" w14:textId="77777777" w:rsidR="00EF10CF" w:rsidRDefault="00E85DF8">
      <w:pPr>
        <w:widowControl w:val="0"/>
        <w:pBdr>
          <w:top w:val="nil"/>
          <w:left w:val="nil"/>
          <w:bottom w:val="nil"/>
          <w:right w:val="nil"/>
          <w:between w:val="nil"/>
        </w:pBdr>
        <w:ind w:left="384" w:hanging="384"/>
      </w:pPr>
      <w:hyperlink r:id="rId133">
        <w:r>
          <w:t xml:space="preserve">26 </w:t>
        </w:r>
        <w:r>
          <w:tab/>
          <w:t xml:space="preserve">Serfling RE. Methods for Current Statistical Analysis of Excess Pneumonia-Influenza Deaths. </w:t>
        </w:r>
      </w:hyperlink>
      <w:hyperlink r:id="rId134">
        <w:r>
          <w:rPr>
            <w:i/>
          </w:rPr>
          <w:t>Public Health Rep 1896-1970</w:t>
        </w:r>
      </w:hyperlink>
      <w:hyperlink r:id="rId135">
        <w:r>
          <w:t xml:space="preserve"> 1963;</w:t>
        </w:r>
      </w:hyperlink>
      <w:hyperlink r:id="rId136">
        <w:r>
          <w:rPr>
            <w:b/>
          </w:rPr>
          <w:t>78</w:t>
        </w:r>
      </w:hyperlink>
      <w:hyperlink r:id="rId137">
        <w:r>
          <w:t>:494–506. doi:10.2307/4591848</w:t>
        </w:r>
      </w:hyperlink>
    </w:p>
    <w:p w14:paraId="68D66703" w14:textId="77777777" w:rsidR="00EF10CF" w:rsidRDefault="00E85DF8">
      <w:pPr>
        <w:widowControl w:val="0"/>
        <w:pBdr>
          <w:top w:val="nil"/>
          <w:left w:val="nil"/>
          <w:bottom w:val="nil"/>
          <w:right w:val="nil"/>
          <w:between w:val="nil"/>
        </w:pBdr>
        <w:ind w:left="384" w:hanging="384"/>
      </w:pPr>
      <w:hyperlink r:id="rId138">
        <w:r>
          <w:t xml:space="preserve">27 </w:t>
        </w:r>
        <w:r>
          <w:tab/>
          <w:t>Andreev EM, Shkolnikov VM. Spreadsheet for calculation of confidence limits for any life table or healthy-life table quantity. 0 ed. Rostock</w:t>
        </w:r>
        <w:proofErr w:type="gramStart"/>
        <w:r>
          <w:t xml:space="preserve">: </w:t>
        </w:r>
        <w:r>
          <w:t>:</w:t>
        </w:r>
        <w:proofErr w:type="gramEnd"/>
        <w:r>
          <w:t xml:space="preserve"> Max Planck Institute for Demographic Research 2010. doi:10.4054/MPIDR-TR-2010-005</w:t>
        </w:r>
      </w:hyperlink>
    </w:p>
    <w:p w14:paraId="043AD228" w14:textId="77777777" w:rsidR="00EF10CF" w:rsidRDefault="00E85DF8">
      <w:pPr>
        <w:widowControl w:val="0"/>
        <w:pBdr>
          <w:top w:val="nil"/>
          <w:left w:val="nil"/>
          <w:bottom w:val="nil"/>
          <w:right w:val="nil"/>
          <w:between w:val="nil"/>
        </w:pBdr>
        <w:ind w:left="384" w:hanging="384"/>
      </w:pPr>
      <w:hyperlink r:id="rId139">
        <w:r>
          <w:t xml:space="preserve">28 </w:t>
        </w:r>
        <w:r>
          <w:tab/>
          <w:t xml:space="preserve">Team RC. </w:t>
        </w:r>
      </w:hyperlink>
      <w:hyperlink r:id="rId140">
        <w:r>
          <w:rPr>
            <w:i/>
          </w:rPr>
          <w:t>R: A language and environment for s</w:t>
        </w:r>
        <w:r>
          <w:rPr>
            <w:i/>
          </w:rPr>
          <w:t>tatistical computing</w:t>
        </w:r>
      </w:hyperlink>
      <w:hyperlink r:id="rId141">
        <w:r>
          <w:t>. Vienna, Austria 2013.</w:t>
        </w:r>
      </w:hyperlink>
    </w:p>
    <w:p w14:paraId="5F9D09DE" w14:textId="77777777" w:rsidR="00EF10CF" w:rsidRDefault="00E85DF8">
      <w:pPr>
        <w:widowControl w:val="0"/>
        <w:pBdr>
          <w:top w:val="nil"/>
          <w:left w:val="nil"/>
          <w:bottom w:val="nil"/>
          <w:right w:val="nil"/>
          <w:between w:val="nil"/>
        </w:pBdr>
        <w:ind w:left="384" w:hanging="384"/>
      </w:pPr>
      <w:hyperlink r:id="rId142">
        <w:r>
          <w:t xml:space="preserve">29 </w:t>
        </w:r>
        <w:r>
          <w:tab/>
          <w:t xml:space="preserve">Aburto JM, Schoeley J. </w:t>
        </w:r>
      </w:hyperlink>
      <w:hyperlink r:id="rId143">
        <w:r>
          <w:rPr>
            <w:i/>
          </w:rPr>
          <w:t>OxfordDemSci/Excess-Deaths</w:t>
        </w:r>
      </w:hyperlink>
      <w:hyperlink r:id="rId144">
        <w:r>
          <w:t>. Leverhulme Centre for Demographic Science 2020. https://github.com/OxfordDemSci/Excess-Deaths (accessed 10 Jul 2020).</w:t>
        </w:r>
      </w:hyperlink>
    </w:p>
    <w:p w14:paraId="2690727A" w14:textId="77777777" w:rsidR="00EF10CF" w:rsidRDefault="00E85DF8">
      <w:pPr>
        <w:widowControl w:val="0"/>
        <w:pBdr>
          <w:top w:val="nil"/>
          <w:left w:val="nil"/>
          <w:bottom w:val="nil"/>
          <w:right w:val="nil"/>
          <w:between w:val="nil"/>
        </w:pBdr>
        <w:ind w:left="384" w:hanging="384"/>
      </w:pPr>
      <w:hyperlink r:id="rId145">
        <w:r>
          <w:t xml:space="preserve">30 </w:t>
        </w:r>
        <w:r>
          <w:tab/>
        </w:r>
        <w:r>
          <w:t>A pandemic primer on excess mortality statistics and their comparability across countries. Our World Data. https://ourworldindata.org/covid-excess-mortality (accessed 9 Jul 2020).</w:t>
        </w:r>
      </w:hyperlink>
    </w:p>
    <w:p w14:paraId="0E846A38" w14:textId="77777777" w:rsidR="00EF10CF" w:rsidRDefault="00E85DF8">
      <w:pPr>
        <w:widowControl w:val="0"/>
        <w:pBdr>
          <w:top w:val="nil"/>
          <w:left w:val="nil"/>
          <w:bottom w:val="nil"/>
          <w:right w:val="nil"/>
          <w:between w:val="nil"/>
        </w:pBdr>
        <w:ind w:left="384" w:hanging="384"/>
      </w:pPr>
      <w:hyperlink r:id="rId146">
        <w:r>
          <w:t xml:space="preserve">31 </w:t>
        </w:r>
        <w:r>
          <w:tab/>
          <w:t>Kashnitsky</w:t>
        </w:r>
        <w:r>
          <w:t xml:space="preserve"> I, Aburto J. </w:t>
        </w:r>
      </w:hyperlink>
      <w:hyperlink r:id="rId147">
        <w:r>
          <w:rPr>
            <w:i/>
          </w:rPr>
          <w:t>COVID-19 in unequally ageing European regions</w:t>
        </w:r>
      </w:hyperlink>
      <w:hyperlink r:id="rId148">
        <w:r>
          <w:t>. 2020. doi:10.31219/osf.io/abx7s</w:t>
        </w:r>
      </w:hyperlink>
    </w:p>
    <w:p w14:paraId="08EBAD28" w14:textId="77777777" w:rsidR="00EF10CF" w:rsidRDefault="00E85DF8">
      <w:pPr>
        <w:widowControl w:val="0"/>
        <w:pBdr>
          <w:top w:val="nil"/>
          <w:left w:val="nil"/>
          <w:bottom w:val="nil"/>
          <w:right w:val="nil"/>
          <w:between w:val="nil"/>
        </w:pBdr>
        <w:ind w:left="384" w:hanging="384"/>
      </w:pPr>
      <w:hyperlink r:id="rId149">
        <w:r>
          <w:t xml:space="preserve">32 </w:t>
        </w:r>
        <w:r>
          <w:tab/>
          <w:t xml:space="preserve">Verity R, Okell LC, Dorigatti I, </w:t>
        </w:r>
      </w:hyperlink>
      <w:hyperlink r:id="rId150">
        <w:r>
          <w:rPr>
            <w:i/>
          </w:rPr>
          <w:t>et al.</w:t>
        </w:r>
      </w:hyperlink>
      <w:hyperlink r:id="rId151">
        <w:r>
          <w:t xml:space="preserve"> Estimates of the severity of coronavirus disease 2019: a model-ba</w:t>
        </w:r>
        <w:r>
          <w:t xml:space="preserve">sed analysis. </w:t>
        </w:r>
      </w:hyperlink>
      <w:hyperlink r:id="rId152">
        <w:r>
          <w:rPr>
            <w:i/>
          </w:rPr>
          <w:t>Lancet Infect Dis</w:t>
        </w:r>
      </w:hyperlink>
      <w:hyperlink r:id="rId153">
        <w:r>
          <w:t xml:space="preserve"> 2020;</w:t>
        </w:r>
      </w:hyperlink>
      <w:hyperlink r:id="rId154">
        <w:r>
          <w:rPr>
            <w:b/>
          </w:rPr>
          <w:t>20</w:t>
        </w:r>
      </w:hyperlink>
      <w:hyperlink r:id="rId155">
        <w:r>
          <w:t>:669–77. doi:10.1016/S1473-3099(20)30243-7</w:t>
        </w:r>
      </w:hyperlink>
    </w:p>
    <w:p w14:paraId="545E7D98" w14:textId="77777777" w:rsidR="00EF10CF" w:rsidRDefault="00E85DF8">
      <w:pPr>
        <w:widowControl w:val="0"/>
        <w:pBdr>
          <w:top w:val="nil"/>
          <w:left w:val="nil"/>
          <w:bottom w:val="nil"/>
          <w:right w:val="nil"/>
          <w:between w:val="nil"/>
        </w:pBdr>
        <w:ind w:left="384" w:hanging="384"/>
      </w:pPr>
      <w:hyperlink r:id="rId156">
        <w:r>
          <w:t xml:space="preserve">33 </w:t>
        </w:r>
        <w:r>
          <w:tab/>
          <w:t xml:space="preserve">Hiam L, Harrison D, McKee M, </w:t>
        </w:r>
      </w:hyperlink>
      <w:hyperlink r:id="rId157">
        <w:r>
          <w:rPr>
            <w:i/>
          </w:rPr>
          <w:t>et al.</w:t>
        </w:r>
      </w:hyperlink>
      <w:hyperlink r:id="rId158">
        <w:r>
          <w:t xml:space="preserve"> Why is life expectancy in England and Wales ‘stalling’? </w:t>
        </w:r>
      </w:hyperlink>
      <w:hyperlink r:id="rId159">
        <w:r>
          <w:rPr>
            <w:i/>
          </w:rPr>
          <w:t>J Epidemiol Community Health</w:t>
        </w:r>
      </w:hyperlink>
      <w:hyperlink r:id="rId160">
        <w:r>
          <w:t xml:space="preserve"> 201</w:t>
        </w:r>
        <w:r>
          <w:t>8;</w:t>
        </w:r>
      </w:hyperlink>
      <w:hyperlink r:id="rId161">
        <w:r>
          <w:rPr>
            <w:b/>
          </w:rPr>
          <w:t>72</w:t>
        </w:r>
      </w:hyperlink>
      <w:hyperlink r:id="rId162">
        <w:r>
          <w:t>:404–8. doi:10.1136/jech-2017-210401</w:t>
        </w:r>
      </w:hyperlink>
    </w:p>
    <w:p w14:paraId="4805148C" w14:textId="77777777" w:rsidR="00EF10CF" w:rsidRDefault="00E85DF8">
      <w:pPr>
        <w:widowControl w:val="0"/>
        <w:pBdr>
          <w:top w:val="nil"/>
          <w:left w:val="nil"/>
          <w:bottom w:val="nil"/>
          <w:right w:val="nil"/>
          <w:between w:val="nil"/>
        </w:pBdr>
        <w:ind w:left="384" w:hanging="384"/>
      </w:pPr>
      <w:hyperlink r:id="rId163">
        <w:r>
          <w:t xml:space="preserve">34 </w:t>
        </w:r>
        <w:r>
          <w:tab/>
          <w:t>Ho JY, Hendi AS. Recent t</w:t>
        </w:r>
        <w:r>
          <w:t xml:space="preserve">rends in life expectancy across high income countries: retrospective observational study. </w:t>
        </w:r>
      </w:hyperlink>
      <w:hyperlink r:id="rId164">
        <w:r>
          <w:rPr>
            <w:i/>
          </w:rPr>
          <w:t>BMJ</w:t>
        </w:r>
      </w:hyperlink>
      <w:hyperlink r:id="rId165">
        <w:r>
          <w:t xml:space="preserve"> 2018;</w:t>
        </w:r>
      </w:hyperlink>
      <w:hyperlink r:id="rId166">
        <w:r>
          <w:rPr>
            <w:b/>
          </w:rPr>
          <w:t>362</w:t>
        </w:r>
      </w:hyperlink>
      <w:hyperlink r:id="rId167">
        <w:r>
          <w:t>. doi:10.1136/</w:t>
        </w:r>
        <w:proofErr w:type="gramStart"/>
        <w:r>
          <w:t>bmj.k</w:t>
        </w:r>
        <w:proofErr w:type="gramEnd"/>
        <w:r>
          <w:t>2562</w:t>
        </w:r>
      </w:hyperlink>
    </w:p>
    <w:p w14:paraId="05F22105" w14:textId="77777777" w:rsidR="00EF10CF" w:rsidRDefault="00E85DF8">
      <w:pPr>
        <w:widowControl w:val="0"/>
        <w:pBdr>
          <w:top w:val="nil"/>
          <w:left w:val="nil"/>
          <w:bottom w:val="nil"/>
          <w:right w:val="nil"/>
          <w:between w:val="nil"/>
        </w:pBdr>
        <w:ind w:left="384" w:hanging="384"/>
      </w:pPr>
      <w:hyperlink r:id="rId168">
        <w:r>
          <w:t xml:space="preserve">35 </w:t>
        </w:r>
        <w:r>
          <w:tab/>
        </w:r>
        <w:r>
          <w:t>Life tables, principal projection, England and Wales - Office for National Statistics. https://www.ons.gov.uk/peoplepopulationandcommunity/birthsdeathsandmarriages/lifeexpectancies/datasets/lifetablesprincipalprojectionenglandandwales (accessed 14 Jul 2020</w:t>
        </w:r>
        <w:r>
          <w:t>).</w:t>
        </w:r>
      </w:hyperlink>
    </w:p>
    <w:p w14:paraId="34E96E58" w14:textId="77777777" w:rsidR="00EF10CF" w:rsidRDefault="00E85DF8">
      <w:pPr>
        <w:widowControl w:val="0"/>
        <w:pBdr>
          <w:top w:val="nil"/>
          <w:left w:val="nil"/>
          <w:bottom w:val="nil"/>
          <w:right w:val="nil"/>
          <w:between w:val="nil"/>
        </w:pBdr>
        <w:ind w:left="384" w:hanging="384"/>
      </w:pPr>
      <w:hyperlink r:id="rId169">
        <w:r>
          <w:t xml:space="preserve">36 </w:t>
        </w:r>
        <w:r>
          <w:tab/>
          <w:t xml:space="preserve">Gagnon A, Miller MS, Hallman SA, </w:t>
        </w:r>
      </w:hyperlink>
      <w:hyperlink r:id="rId170">
        <w:r>
          <w:rPr>
            <w:i/>
          </w:rPr>
          <w:t>et al.</w:t>
        </w:r>
      </w:hyperlink>
      <w:hyperlink r:id="rId171">
        <w:r>
          <w:t xml:space="preserve"> Age-Specific Mortality </w:t>
        </w:r>
        <w:r>
          <w:t xml:space="preserve">During the 1918 Influenza Pandemic: Unravelling the Mystery of High Young Adult Mortality. </w:t>
        </w:r>
      </w:hyperlink>
      <w:hyperlink r:id="rId172">
        <w:r>
          <w:rPr>
            <w:i/>
          </w:rPr>
          <w:t>PLOS ONE</w:t>
        </w:r>
      </w:hyperlink>
      <w:hyperlink r:id="rId173">
        <w:r>
          <w:t xml:space="preserve"> 2013;</w:t>
        </w:r>
      </w:hyperlink>
      <w:hyperlink r:id="rId174">
        <w:r>
          <w:rPr>
            <w:b/>
          </w:rPr>
          <w:t>8</w:t>
        </w:r>
      </w:hyperlink>
      <w:hyperlink r:id="rId175">
        <w:r>
          <w:t xml:space="preserve">:e69586. </w:t>
        </w:r>
        <w:proofErr w:type="gramStart"/>
        <w:r>
          <w:t>doi:10.1371/journal.pone</w:t>
        </w:r>
        <w:proofErr w:type="gramEnd"/>
        <w:r>
          <w:t>.0069586</w:t>
        </w:r>
      </w:hyperlink>
    </w:p>
    <w:p w14:paraId="7A3B0247" w14:textId="77777777" w:rsidR="00EF10CF" w:rsidRDefault="00E85DF8">
      <w:pPr>
        <w:widowControl w:val="0"/>
        <w:pBdr>
          <w:top w:val="nil"/>
          <w:left w:val="nil"/>
          <w:bottom w:val="nil"/>
          <w:right w:val="nil"/>
          <w:between w:val="nil"/>
        </w:pBdr>
        <w:ind w:left="384" w:hanging="384"/>
      </w:pPr>
      <w:hyperlink r:id="rId176">
        <w:r>
          <w:t xml:space="preserve">37 </w:t>
        </w:r>
        <w:r>
          <w:tab/>
          <w:t xml:space="preserve">Viboud C, Simonsen L, Fuentes R, </w:t>
        </w:r>
      </w:hyperlink>
      <w:hyperlink r:id="rId177">
        <w:r>
          <w:rPr>
            <w:i/>
          </w:rPr>
          <w:t>et al.</w:t>
        </w:r>
      </w:hyperlink>
      <w:hyperlink r:id="rId178">
        <w:r>
          <w:t xml:space="preserve"> Global Mortality Impact of the 1957–1959 Influenza Pandemic. </w:t>
        </w:r>
      </w:hyperlink>
      <w:hyperlink r:id="rId179">
        <w:r>
          <w:rPr>
            <w:i/>
          </w:rPr>
          <w:t>J Infect Dis</w:t>
        </w:r>
      </w:hyperlink>
      <w:hyperlink r:id="rId180">
        <w:r>
          <w:t xml:space="preserve"> 2016;</w:t>
        </w:r>
      </w:hyperlink>
      <w:hyperlink r:id="rId181">
        <w:r>
          <w:rPr>
            <w:b/>
          </w:rPr>
          <w:t>213</w:t>
        </w:r>
      </w:hyperlink>
      <w:hyperlink r:id="rId182">
        <w:r>
          <w:t>:738–45. doi:10.1093/infdis/jiv534</w:t>
        </w:r>
      </w:hyperlink>
    </w:p>
    <w:p w14:paraId="44D3559A" w14:textId="77777777" w:rsidR="00EF10CF" w:rsidRDefault="00E85DF8">
      <w:pPr>
        <w:widowControl w:val="0"/>
        <w:pBdr>
          <w:top w:val="nil"/>
          <w:left w:val="nil"/>
          <w:bottom w:val="nil"/>
          <w:right w:val="nil"/>
          <w:between w:val="nil"/>
        </w:pBdr>
        <w:ind w:left="384" w:hanging="384"/>
      </w:pPr>
      <w:hyperlink r:id="rId183">
        <w:r>
          <w:t xml:space="preserve">38 </w:t>
        </w:r>
        <w:r>
          <w:tab/>
          <w:t xml:space="preserve">Mills M, Rahal C, Brazel DM, </w:t>
        </w:r>
      </w:hyperlink>
      <w:hyperlink r:id="rId184">
        <w:r>
          <w:rPr>
            <w:i/>
          </w:rPr>
          <w:t>et al.</w:t>
        </w:r>
      </w:hyperlink>
      <w:hyperlink r:id="rId185">
        <w:r>
          <w:t xml:space="preserve"> COVID-19 vaccine deployment: Behaviour, ethics, misinformation </w:t>
        </w:r>
        <w:r>
          <w:t>and policy strategies. https://royalsociety.org/news/2020/11/vaccine-hesitancy-threatens-to-undermine-pandemic-response/ (accessed 26 Nov 2020).</w:t>
        </w:r>
      </w:hyperlink>
    </w:p>
    <w:p w14:paraId="7A87DFDD" w14:textId="77777777" w:rsidR="00EF10CF" w:rsidRDefault="00E85DF8">
      <w:pPr>
        <w:widowControl w:val="0"/>
        <w:pBdr>
          <w:top w:val="nil"/>
          <w:left w:val="nil"/>
          <w:bottom w:val="nil"/>
          <w:right w:val="nil"/>
          <w:between w:val="nil"/>
        </w:pBdr>
        <w:ind w:left="384" w:hanging="384"/>
      </w:pPr>
      <w:hyperlink r:id="rId186">
        <w:r>
          <w:t xml:space="preserve">39 </w:t>
        </w:r>
        <w:r>
          <w:tab/>
          <w:t>Mahase E. Covid-19: What do we know about “lo</w:t>
        </w:r>
        <w:r>
          <w:t xml:space="preserve">ng covid”? </w:t>
        </w:r>
      </w:hyperlink>
      <w:hyperlink r:id="rId187">
        <w:r>
          <w:rPr>
            <w:i/>
          </w:rPr>
          <w:t>BMJ</w:t>
        </w:r>
      </w:hyperlink>
      <w:hyperlink r:id="rId188">
        <w:r>
          <w:t xml:space="preserve"> 2020;</w:t>
        </w:r>
      </w:hyperlink>
      <w:hyperlink r:id="rId189">
        <w:r>
          <w:rPr>
            <w:b/>
          </w:rPr>
          <w:t>370</w:t>
        </w:r>
      </w:hyperlink>
      <w:hyperlink r:id="rId190">
        <w:r>
          <w:t>. doi:10.1136/bmj.m2815</w:t>
        </w:r>
      </w:hyperlink>
    </w:p>
    <w:p w14:paraId="49A42934" w14:textId="77777777" w:rsidR="00EF10CF" w:rsidRDefault="00E85DF8">
      <w:pPr>
        <w:widowControl w:val="0"/>
        <w:pBdr>
          <w:top w:val="nil"/>
          <w:left w:val="nil"/>
          <w:bottom w:val="nil"/>
          <w:right w:val="nil"/>
          <w:between w:val="nil"/>
        </w:pBdr>
        <w:ind w:left="384" w:hanging="384"/>
      </w:pPr>
      <w:hyperlink r:id="rId191">
        <w:r>
          <w:t xml:space="preserve">40 </w:t>
        </w:r>
        <w:r>
          <w:tab/>
          <w:t xml:space="preserve">Xu X, Banks J. The mental health effects of the first two months of lockdown and social </w:t>
        </w:r>
        <w:r>
          <w:lastRenderedPageBreak/>
          <w:t xml:space="preserve">distancing during </w:t>
        </w:r>
        <w:r>
          <w:t xml:space="preserve">the Covid-19 pandemic in the UK. The IFS 2020. </w:t>
        </w:r>
        <w:proofErr w:type="gramStart"/>
        <w:r>
          <w:t>doi:10.1920/wp.ifs</w:t>
        </w:r>
        <w:proofErr w:type="gramEnd"/>
        <w:r>
          <w:t>.2020.1620</w:t>
        </w:r>
      </w:hyperlink>
    </w:p>
    <w:p w14:paraId="39CD9CE9" w14:textId="77777777" w:rsidR="00EF10CF" w:rsidRPr="00774949" w:rsidRDefault="00E85DF8">
      <w:pPr>
        <w:widowControl w:val="0"/>
        <w:pBdr>
          <w:top w:val="nil"/>
          <w:left w:val="nil"/>
          <w:bottom w:val="nil"/>
          <w:right w:val="nil"/>
          <w:between w:val="nil"/>
        </w:pBdr>
        <w:ind w:left="384" w:hanging="384"/>
        <w:rPr>
          <w:lang w:val="es-MX"/>
        </w:rPr>
      </w:pPr>
      <w:hyperlink r:id="rId192">
        <w:r>
          <w:t xml:space="preserve">41 </w:t>
        </w:r>
        <w:r>
          <w:tab/>
          <w:t xml:space="preserve">Hanna TP, King WD, Thibodeau S, </w:t>
        </w:r>
      </w:hyperlink>
      <w:hyperlink r:id="rId193">
        <w:r>
          <w:rPr>
            <w:i/>
          </w:rPr>
          <w:t>et al.</w:t>
        </w:r>
      </w:hyperlink>
      <w:hyperlink r:id="rId194">
        <w:r>
          <w:t xml:space="preserve"> Mortality due to cancer treatment delay: systematic review and meta-analysis. </w:t>
        </w:r>
      </w:hyperlink>
      <w:hyperlink r:id="rId195">
        <w:r w:rsidRPr="00774949">
          <w:rPr>
            <w:i/>
            <w:lang w:val="es-MX"/>
          </w:rPr>
          <w:t>BMJ</w:t>
        </w:r>
      </w:hyperlink>
      <w:hyperlink r:id="rId196">
        <w:r w:rsidRPr="00774949">
          <w:rPr>
            <w:lang w:val="es-MX"/>
          </w:rPr>
          <w:t xml:space="preserve"> 2</w:t>
        </w:r>
        <w:r w:rsidRPr="00774949">
          <w:rPr>
            <w:lang w:val="es-MX"/>
          </w:rPr>
          <w:t>020;</w:t>
        </w:r>
      </w:hyperlink>
      <w:hyperlink r:id="rId197">
        <w:r w:rsidRPr="00774949">
          <w:rPr>
            <w:b/>
            <w:lang w:val="es-MX"/>
          </w:rPr>
          <w:t>371</w:t>
        </w:r>
      </w:hyperlink>
      <w:hyperlink r:id="rId198">
        <w:r w:rsidRPr="00774949">
          <w:rPr>
            <w:lang w:val="es-MX"/>
          </w:rPr>
          <w:t>. doi:10.1136/bmj.m4087</w:t>
        </w:r>
      </w:hyperlink>
    </w:p>
    <w:p w14:paraId="20097B80" w14:textId="77777777" w:rsidR="00EF10CF" w:rsidRDefault="00E85DF8">
      <w:pPr>
        <w:widowControl w:val="0"/>
        <w:pBdr>
          <w:top w:val="nil"/>
          <w:left w:val="nil"/>
          <w:bottom w:val="nil"/>
          <w:right w:val="nil"/>
          <w:between w:val="nil"/>
        </w:pBdr>
        <w:ind w:left="384" w:hanging="384"/>
      </w:pPr>
      <w:hyperlink r:id="rId199">
        <w:r w:rsidRPr="00774949">
          <w:rPr>
            <w:lang w:val="es-MX"/>
          </w:rPr>
          <w:t xml:space="preserve">42 </w:t>
        </w:r>
        <w:r w:rsidRPr="00774949">
          <w:rPr>
            <w:lang w:val="es-MX"/>
          </w:rPr>
          <w:tab/>
          <w:t xml:space="preserve">Bambra C, Riordan R, Ford J, </w:t>
        </w:r>
      </w:hyperlink>
      <w:hyperlink r:id="rId200">
        <w:r w:rsidRPr="00774949">
          <w:rPr>
            <w:i/>
            <w:lang w:val="es-MX"/>
          </w:rPr>
          <w:t>et al.</w:t>
        </w:r>
      </w:hyperlink>
      <w:hyperlink r:id="rId201">
        <w:r w:rsidRPr="00774949">
          <w:rPr>
            <w:lang w:val="es-MX"/>
          </w:rPr>
          <w:t xml:space="preserve"> </w:t>
        </w:r>
        <w:r>
          <w:t xml:space="preserve">The COVID-19 pandemic and health inequalities. </w:t>
        </w:r>
      </w:hyperlink>
      <w:hyperlink r:id="rId202">
        <w:r>
          <w:rPr>
            <w:i/>
          </w:rPr>
          <w:t xml:space="preserve">J Epidemiol Community </w:t>
        </w:r>
        <w:r>
          <w:rPr>
            <w:i/>
          </w:rPr>
          <w:t>Health</w:t>
        </w:r>
      </w:hyperlink>
      <w:hyperlink r:id="rId203">
        <w:r>
          <w:t xml:space="preserve"> 2020;</w:t>
        </w:r>
      </w:hyperlink>
      <w:hyperlink r:id="rId204">
        <w:r>
          <w:rPr>
            <w:b/>
          </w:rPr>
          <w:t>74</w:t>
        </w:r>
      </w:hyperlink>
      <w:hyperlink r:id="rId205">
        <w:r>
          <w:t>:964–8. doi:10.1136/jech-2020-214401</w:t>
        </w:r>
      </w:hyperlink>
    </w:p>
    <w:p w14:paraId="26D3A3B6" w14:textId="77777777" w:rsidR="00EF10CF" w:rsidRDefault="00E85DF8">
      <w:pPr>
        <w:widowControl w:val="0"/>
        <w:pBdr>
          <w:top w:val="nil"/>
          <w:left w:val="nil"/>
          <w:bottom w:val="nil"/>
          <w:right w:val="nil"/>
          <w:between w:val="nil"/>
        </w:pBdr>
        <w:ind w:left="384" w:hanging="384"/>
      </w:pPr>
      <w:hyperlink r:id="rId206">
        <w:r>
          <w:t xml:space="preserve">43 </w:t>
        </w:r>
        <w:r>
          <w:tab/>
          <w:t xml:space="preserve">Trias-Llimós S, Riffe T, Bilal U. Monitoring life expectancy levels during the COVID-19 pandemic: Example of the unequal impact of the first wave on Spanish regions. </w:t>
        </w:r>
      </w:hyperlink>
      <w:hyperlink r:id="rId207">
        <w:r>
          <w:rPr>
            <w:i/>
          </w:rPr>
          <w:t>PLOS ONE</w:t>
        </w:r>
      </w:hyperlink>
      <w:hyperlink r:id="rId208">
        <w:r>
          <w:t xml:space="preserve"> 2020;</w:t>
        </w:r>
      </w:hyperlink>
      <w:hyperlink r:id="rId209">
        <w:r>
          <w:rPr>
            <w:b/>
          </w:rPr>
          <w:t>15</w:t>
        </w:r>
      </w:hyperlink>
      <w:hyperlink r:id="rId210">
        <w:r>
          <w:t xml:space="preserve">:e0241952. </w:t>
        </w:r>
        <w:proofErr w:type="gramStart"/>
        <w:r>
          <w:t>doi:10.1371/journal.pone</w:t>
        </w:r>
        <w:proofErr w:type="gramEnd"/>
        <w:r>
          <w:t>.0241952</w:t>
        </w:r>
      </w:hyperlink>
    </w:p>
    <w:p w14:paraId="203C382A" w14:textId="77777777" w:rsidR="00EF10CF" w:rsidRDefault="00EF10CF">
      <w:bookmarkStart w:id="256" w:name="_lgk7umjxtp3l" w:colFirst="0" w:colLast="0"/>
      <w:bookmarkEnd w:id="256"/>
    </w:p>
    <w:p w14:paraId="41435BD4" w14:textId="77777777" w:rsidR="00EF10CF" w:rsidRDefault="00EF10CF">
      <w:pPr>
        <w:widowControl w:val="0"/>
        <w:pBdr>
          <w:top w:val="nil"/>
          <w:left w:val="nil"/>
          <w:bottom w:val="nil"/>
          <w:right w:val="nil"/>
          <w:between w:val="nil"/>
        </w:pBdr>
        <w:spacing w:line="276" w:lineRule="auto"/>
      </w:pPr>
    </w:p>
    <w:p w14:paraId="5026B32D" w14:textId="77777777" w:rsidR="00EF10CF" w:rsidRDefault="00EF10CF">
      <w:pPr>
        <w:widowControl w:val="0"/>
        <w:pBdr>
          <w:top w:val="nil"/>
          <w:left w:val="nil"/>
          <w:bottom w:val="nil"/>
          <w:right w:val="nil"/>
          <w:between w:val="nil"/>
        </w:pBdr>
        <w:spacing w:line="276" w:lineRule="auto"/>
      </w:pPr>
    </w:p>
    <w:sectPr w:rsidR="00EF10CF">
      <w:footerReference w:type="default" r:id="rId211"/>
      <w:pgSz w:w="11906" w:h="16838"/>
      <w:pgMar w:top="1440" w:right="1440" w:bottom="1440" w:left="1440" w:header="708" w:footer="708"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A4535" w14:textId="77777777" w:rsidR="00E85DF8" w:rsidRDefault="00E85DF8">
      <w:r>
        <w:separator/>
      </w:r>
    </w:p>
  </w:endnote>
  <w:endnote w:type="continuationSeparator" w:id="0">
    <w:p w14:paraId="1DD8A013" w14:textId="77777777" w:rsidR="00E85DF8" w:rsidRDefault="00E8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177B2" w14:textId="77777777" w:rsidR="00EF10CF" w:rsidRDefault="00E85DF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774949">
      <w:rPr>
        <w:color w:val="000000"/>
      </w:rPr>
      <w:fldChar w:fldCharType="separate"/>
    </w:r>
    <w:r w:rsidR="00774949">
      <w:rPr>
        <w:noProof/>
        <w:color w:val="000000"/>
      </w:rPr>
      <w:t>1</w:t>
    </w:r>
    <w:r>
      <w:rPr>
        <w:color w:val="000000"/>
      </w:rPr>
      <w:fldChar w:fldCharType="end"/>
    </w:r>
  </w:p>
  <w:p w14:paraId="49B9B643" w14:textId="77777777" w:rsidR="00EF10CF" w:rsidRDefault="00EF10C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D19C7" w14:textId="77777777" w:rsidR="00E85DF8" w:rsidRDefault="00E85DF8">
      <w:r>
        <w:separator/>
      </w:r>
    </w:p>
  </w:footnote>
  <w:footnote w:type="continuationSeparator" w:id="0">
    <w:p w14:paraId="6C61BA59" w14:textId="77777777" w:rsidR="00E85DF8" w:rsidRDefault="00E85D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0CF"/>
    <w:rsid w:val="00774949"/>
    <w:rsid w:val="00E85DF8"/>
    <w:rsid w:val="00EF1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DE89"/>
  <w15:docId w15:val="{71211F31-F0DA-4D81-A847-DE521E3E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 w:type="paragraph" w:styleId="BalloonText">
    <w:name w:val="Balloon Text"/>
    <w:basedOn w:val="Normal"/>
    <w:link w:val="BalloonTextChar"/>
    <w:uiPriority w:val="99"/>
    <w:semiHidden/>
    <w:unhideWhenUsed/>
    <w:rsid w:val="007749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9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SK7X9E" TargetMode="External"/><Relationship Id="rId21" Type="http://schemas.openxmlformats.org/officeDocument/2006/relationships/hyperlink" Target="https://www.zotero.org/google-docs/?P2lw1f" TargetMode="External"/><Relationship Id="rId42" Type="http://schemas.openxmlformats.org/officeDocument/2006/relationships/hyperlink" Target="https://www.zotero.org/google-docs/?45ICJB" TargetMode="External"/><Relationship Id="rId63" Type="http://schemas.openxmlformats.org/officeDocument/2006/relationships/hyperlink" Target="https://www.zotero.org/google-docs/?SK7X9E" TargetMode="External"/><Relationship Id="rId84" Type="http://schemas.openxmlformats.org/officeDocument/2006/relationships/hyperlink" Target="https://www.zotero.org/google-docs/?SK7X9E" TargetMode="External"/><Relationship Id="rId138" Type="http://schemas.openxmlformats.org/officeDocument/2006/relationships/hyperlink" Target="https://www.zotero.org/google-docs/?SK7X9E" TargetMode="External"/><Relationship Id="rId159" Type="http://schemas.openxmlformats.org/officeDocument/2006/relationships/hyperlink" Target="https://www.zotero.org/google-docs/?SK7X9E" TargetMode="External"/><Relationship Id="rId170" Type="http://schemas.openxmlformats.org/officeDocument/2006/relationships/hyperlink" Target="https://www.zotero.org/google-docs/?SK7X9E" TargetMode="External"/><Relationship Id="rId191" Type="http://schemas.openxmlformats.org/officeDocument/2006/relationships/hyperlink" Target="https://www.zotero.org/google-docs/?SK7X9E" TargetMode="External"/><Relationship Id="rId205" Type="http://schemas.openxmlformats.org/officeDocument/2006/relationships/hyperlink" Target="https://www.zotero.org/google-docs/?SK7X9E" TargetMode="External"/><Relationship Id="rId107" Type="http://schemas.openxmlformats.org/officeDocument/2006/relationships/hyperlink" Target="https://www.zotero.org/google-docs/?SK7X9E" TargetMode="External"/><Relationship Id="rId11" Type="http://schemas.openxmlformats.org/officeDocument/2006/relationships/hyperlink" Target="https://www.zotero.org/google-docs/?QrDwGe" TargetMode="External"/><Relationship Id="rId32" Type="http://schemas.openxmlformats.org/officeDocument/2006/relationships/image" Target="media/image1.png"/><Relationship Id="rId53" Type="http://schemas.openxmlformats.org/officeDocument/2006/relationships/hyperlink" Target="https://www.zotero.org/google-docs/?SK7X9E" TargetMode="External"/><Relationship Id="rId74" Type="http://schemas.openxmlformats.org/officeDocument/2006/relationships/hyperlink" Target="https://www.zotero.org/google-docs/?SK7X9E" TargetMode="External"/><Relationship Id="rId128" Type="http://schemas.openxmlformats.org/officeDocument/2006/relationships/hyperlink" Target="https://www.zotero.org/google-docs/?SK7X9E" TargetMode="External"/><Relationship Id="rId149" Type="http://schemas.openxmlformats.org/officeDocument/2006/relationships/hyperlink" Target="https://www.zotero.org/google-docs/?SK7X9E" TargetMode="External"/><Relationship Id="rId5" Type="http://schemas.openxmlformats.org/officeDocument/2006/relationships/endnotes" Target="endnotes.xml"/><Relationship Id="rId95" Type="http://schemas.openxmlformats.org/officeDocument/2006/relationships/hyperlink" Target="https://www.zotero.org/google-docs/?SK7X9E" TargetMode="External"/><Relationship Id="rId160" Type="http://schemas.openxmlformats.org/officeDocument/2006/relationships/hyperlink" Target="https://www.zotero.org/google-docs/?SK7X9E" TargetMode="External"/><Relationship Id="rId181" Type="http://schemas.openxmlformats.org/officeDocument/2006/relationships/hyperlink" Target="https://www.zotero.org/google-docs/?SK7X9E" TargetMode="External"/><Relationship Id="rId22" Type="http://schemas.openxmlformats.org/officeDocument/2006/relationships/hyperlink" Target="https://www.zotero.org/google-docs/?upKsfi" TargetMode="External"/><Relationship Id="rId43" Type="http://schemas.openxmlformats.org/officeDocument/2006/relationships/hyperlink" Target="https://doi.org/10.5281/zenodo.3946492" TargetMode="External"/><Relationship Id="rId64" Type="http://schemas.openxmlformats.org/officeDocument/2006/relationships/hyperlink" Target="https://www.zotero.org/google-docs/?SK7X9E" TargetMode="External"/><Relationship Id="rId118" Type="http://schemas.openxmlformats.org/officeDocument/2006/relationships/hyperlink" Target="https://www.zotero.org/google-docs/?SK7X9E" TargetMode="External"/><Relationship Id="rId139" Type="http://schemas.openxmlformats.org/officeDocument/2006/relationships/hyperlink" Target="https://www.zotero.org/google-docs/?SK7X9E" TargetMode="External"/><Relationship Id="rId85" Type="http://schemas.openxmlformats.org/officeDocument/2006/relationships/hyperlink" Target="https://www.zotero.org/google-docs/?SK7X9E" TargetMode="External"/><Relationship Id="rId150" Type="http://schemas.openxmlformats.org/officeDocument/2006/relationships/hyperlink" Target="https://www.zotero.org/google-docs/?SK7X9E" TargetMode="External"/><Relationship Id="rId171" Type="http://schemas.openxmlformats.org/officeDocument/2006/relationships/hyperlink" Target="https://www.zotero.org/google-docs/?SK7X9E" TargetMode="External"/><Relationship Id="rId192" Type="http://schemas.openxmlformats.org/officeDocument/2006/relationships/hyperlink" Target="https://www.zotero.org/google-docs/?SK7X9E" TargetMode="External"/><Relationship Id="rId206" Type="http://schemas.openxmlformats.org/officeDocument/2006/relationships/hyperlink" Target="https://www.zotero.org/google-docs/?SK7X9E" TargetMode="External"/><Relationship Id="rId12" Type="http://schemas.openxmlformats.org/officeDocument/2006/relationships/hyperlink" Target="https://www.zotero.org/google-docs/?h3VMav" TargetMode="External"/><Relationship Id="rId33" Type="http://schemas.openxmlformats.org/officeDocument/2006/relationships/image" Target="media/image2.png"/><Relationship Id="rId108" Type="http://schemas.openxmlformats.org/officeDocument/2006/relationships/hyperlink" Target="https://www.zotero.org/google-docs/?SK7X9E" TargetMode="External"/><Relationship Id="rId129" Type="http://schemas.openxmlformats.org/officeDocument/2006/relationships/hyperlink" Target="https://www.zotero.org/google-docs/?SK7X9E" TargetMode="External"/><Relationship Id="rId54" Type="http://schemas.openxmlformats.org/officeDocument/2006/relationships/hyperlink" Target="https://www.zotero.org/google-docs/?SK7X9E" TargetMode="External"/><Relationship Id="rId75" Type="http://schemas.openxmlformats.org/officeDocument/2006/relationships/hyperlink" Target="https://www.zotero.org/google-docs/?SK7X9E" TargetMode="External"/><Relationship Id="rId96" Type="http://schemas.openxmlformats.org/officeDocument/2006/relationships/hyperlink" Target="https://www.zotero.org/google-docs/?SK7X9E" TargetMode="External"/><Relationship Id="rId140" Type="http://schemas.openxmlformats.org/officeDocument/2006/relationships/hyperlink" Target="https://www.zotero.org/google-docs/?SK7X9E" TargetMode="External"/><Relationship Id="rId161" Type="http://schemas.openxmlformats.org/officeDocument/2006/relationships/hyperlink" Target="https://www.zotero.org/google-docs/?SK7X9E" TargetMode="External"/><Relationship Id="rId182" Type="http://schemas.openxmlformats.org/officeDocument/2006/relationships/hyperlink" Target="https://www.zotero.org/google-docs/?SK7X9E" TargetMode="External"/><Relationship Id="rId6" Type="http://schemas.openxmlformats.org/officeDocument/2006/relationships/hyperlink" Target="mailto:jose-manuel.aburto@sociology.ox.ac.uk" TargetMode="External"/><Relationship Id="rId23" Type="http://schemas.openxmlformats.org/officeDocument/2006/relationships/hyperlink" Target="https://www.zotero.org/google-docs/?1NRyCC" TargetMode="External"/><Relationship Id="rId119" Type="http://schemas.openxmlformats.org/officeDocument/2006/relationships/hyperlink" Target="https://www.zotero.org/google-docs/?SK7X9E" TargetMode="External"/><Relationship Id="rId44" Type="http://schemas.openxmlformats.org/officeDocument/2006/relationships/hyperlink" Target="https://www.zotero.org/google-docs/?SK7X9E" TargetMode="External"/><Relationship Id="rId65" Type="http://schemas.openxmlformats.org/officeDocument/2006/relationships/hyperlink" Target="https://www.zotero.org/google-docs/?SK7X9E" TargetMode="External"/><Relationship Id="rId86" Type="http://schemas.openxmlformats.org/officeDocument/2006/relationships/hyperlink" Target="https://www.zotero.org/google-docs/?SK7X9E" TargetMode="External"/><Relationship Id="rId130" Type="http://schemas.openxmlformats.org/officeDocument/2006/relationships/hyperlink" Target="https://www.zotero.org/google-docs/?SK7X9E" TargetMode="External"/><Relationship Id="rId151" Type="http://schemas.openxmlformats.org/officeDocument/2006/relationships/hyperlink" Target="https://www.zotero.org/google-docs/?SK7X9E" TargetMode="External"/><Relationship Id="rId172" Type="http://schemas.openxmlformats.org/officeDocument/2006/relationships/hyperlink" Target="https://www.zotero.org/google-docs/?SK7X9E" TargetMode="External"/><Relationship Id="rId193" Type="http://schemas.openxmlformats.org/officeDocument/2006/relationships/hyperlink" Target="https://www.zotero.org/google-docs/?SK7X9E" TargetMode="External"/><Relationship Id="rId207" Type="http://schemas.openxmlformats.org/officeDocument/2006/relationships/hyperlink" Target="https://www.zotero.org/google-docs/?SK7X9E" TargetMode="External"/><Relationship Id="rId13" Type="http://schemas.openxmlformats.org/officeDocument/2006/relationships/hyperlink" Target="https://www.zotero.org/google-docs/?Sq9WOa" TargetMode="External"/><Relationship Id="rId109" Type="http://schemas.openxmlformats.org/officeDocument/2006/relationships/hyperlink" Target="https://www.zotero.org/google-docs/?SK7X9E" TargetMode="External"/><Relationship Id="rId34" Type="http://schemas.openxmlformats.org/officeDocument/2006/relationships/image" Target="media/image3.png"/><Relationship Id="rId55" Type="http://schemas.openxmlformats.org/officeDocument/2006/relationships/hyperlink" Target="https://www.zotero.org/google-docs/?SK7X9E" TargetMode="External"/><Relationship Id="rId76" Type="http://schemas.openxmlformats.org/officeDocument/2006/relationships/hyperlink" Target="https://www.zotero.org/google-docs/?SK7X9E" TargetMode="External"/><Relationship Id="rId97" Type="http://schemas.openxmlformats.org/officeDocument/2006/relationships/hyperlink" Target="https://www.zotero.org/google-docs/?SK7X9E" TargetMode="External"/><Relationship Id="rId120" Type="http://schemas.openxmlformats.org/officeDocument/2006/relationships/hyperlink" Target="https://www.zotero.org/google-docs/?SK7X9E" TargetMode="External"/><Relationship Id="rId141" Type="http://schemas.openxmlformats.org/officeDocument/2006/relationships/hyperlink" Target="https://www.zotero.org/google-docs/?SK7X9E" TargetMode="External"/><Relationship Id="rId7" Type="http://schemas.openxmlformats.org/officeDocument/2006/relationships/hyperlink" Target="mailto:ridhi.kashyap@sociology.ox.ac.uk" TargetMode="External"/><Relationship Id="rId162" Type="http://schemas.openxmlformats.org/officeDocument/2006/relationships/hyperlink" Target="https://www.zotero.org/google-docs/?SK7X9E" TargetMode="External"/><Relationship Id="rId183" Type="http://schemas.openxmlformats.org/officeDocument/2006/relationships/hyperlink" Target="https://www.zotero.org/google-docs/?SK7X9E" TargetMode="External"/><Relationship Id="rId24" Type="http://schemas.openxmlformats.org/officeDocument/2006/relationships/hyperlink" Target="https://www.zotero.org/google-docs/?l22YHU" TargetMode="External"/><Relationship Id="rId45" Type="http://schemas.openxmlformats.org/officeDocument/2006/relationships/hyperlink" Target="https://www.zotero.org/google-docs/?SK7X9E" TargetMode="External"/><Relationship Id="rId66" Type="http://schemas.openxmlformats.org/officeDocument/2006/relationships/hyperlink" Target="https://www.zotero.org/google-docs/?SK7X9E" TargetMode="External"/><Relationship Id="rId87" Type="http://schemas.openxmlformats.org/officeDocument/2006/relationships/hyperlink" Target="https://www.zotero.org/google-docs/?SK7X9E" TargetMode="External"/><Relationship Id="rId110" Type="http://schemas.openxmlformats.org/officeDocument/2006/relationships/hyperlink" Target="https://www.zotero.org/google-docs/?SK7X9E" TargetMode="External"/><Relationship Id="rId131" Type="http://schemas.openxmlformats.org/officeDocument/2006/relationships/hyperlink" Target="https://www.zotero.org/google-docs/?SK7X9E" TargetMode="External"/><Relationship Id="rId152" Type="http://schemas.openxmlformats.org/officeDocument/2006/relationships/hyperlink" Target="https://www.zotero.org/google-docs/?SK7X9E" TargetMode="External"/><Relationship Id="rId173" Type="http://schemas.openxmlformats.org/officeDocument/2006/relationships/hyperlink" Target="https://www.zotero.org/google-docs/?SK7X9E" TargetMode="External"/><Relationship Id="rId194" Type="http://schemas.openxmlformats.org/officeDocument/2006/relationships/hyperlink" Target="https://www.zotero.org/google-docs/?SK7X9E" TargetMode="External"/><Relationship Id="rId208" Type="http://schemas.openxmlformats.org/officeDocument/2006/relationships/hyperlink" Target="https://www.zotero.org/google-docs/?SK7X9E" TargetMode="External"/><Relationship Id="rId19" Type="http://schemas.openxmlformats.org/officeDocument/2006/relationships/hyperlink" Target="https://www.zotero.org/google-docs/?quQEtj" TargetMode="External"/><Relationship Id="rId14" Type="http://schemas.openxmlformats.org/officeDocument/2006/relationships/hyperlink" Target="https://www.zotero.org/google-docs/?Hsg5Th" TargetMode="External"/><Relationship Id="rId30" Type="http://schemas.openxmlformats.org/officeDocument/2006/relationships/hyperlink" Target="https://www.zotero.org/google-docs/?FjXd7Z" TargetMode="External"/><Relationship Id="rId35" Type="http://schemas.openxmlformats.org/officeDocument/2006/relationships/hyperlink" Target="https://www.zotero.org/google-docs/?F7yBP4" TargetMode="External"/><Relationship Id="rId56" Type="http://schemas.openxmlformats.org/officeDocument/2006/relationships/hyperlink" Target="https://www.zotero.org/google-docs/?SK7X9E" TargetMode="External"/><Relationship Id="rId77" Type="http://schemas.openxmlformats.org/officeDocument/2006/relationships/hyperlink" Target="https://www.zotero.org/google-docs/?SK7X9E" TargetMode="External"/><Relationship Id="rId100" Type="http://schemas.openxmlformats.org/officeDocument/2006/relationships/hyperlink" Target="https://www.zotero.org/google-docs/?SK7X9E" TargetMode="External"/><Relationship Id="rId105" Type="http://schemas.openxmlformats.org/officeDocument/2006/relationships/hyperlink" Target="https://www.zotero.org/google-docs/?SK7X9E" TargetMode="External"/><Relationship Id="rId126" Type="http://schemas.openxmlformats.org/officeDocument/2006/relationships/hyperlink" Target="https://www.zotero.org/google-docs/?SK7X9E" TargetMode="External"/><Relationship Id="rId147" Type="http://schemas.openxmlformats.org/officeDocument/2006/relationships/hyperlink" Target="https://www.zotero.org/google-docs/?SK7X9E" TargetMode="External"/><Relationship Id="rId168" Type="http://schemas.openxmlformats.org/officeDocument/2006/relationships/hyperlink" Target="https://www.zotero.org/google-docs/?SK7X9E" TargetMode="External"/><Relationship Id="rId8" Type="http://schemas.openxmlformats.org/officeDocument/2006/relationships/hyperlink" Target="https://www.zotero.org/google-docs/?2HnArP" TargetMode="External"/><Relationship Id="rId51" Type="http://schemas.openxmlformats.org/officeDocument/2006/relationships/hyperlink" Target="https://www.zotero.org/google-docs/?SK7X9E" TargetMode="External"/><Relationship Id="rId72" Type="http://schemas.openxmlformats.org/officeDocument/2006/relationships/hyperlink" Target="https://www.zotero.org/google-docs/?SK7X9E" TargetMode="External"/><Relationship Id="rId93" Type="http://schemas.openxmlformats.org/officeDocument/2006/relationships/hyperlink" Target="https://www.zotero.org/google-docs/?SK7X9E" TargetMode="External"/><Relationship Id="rId98" Type="http://schemas.openxmlformats.org/officeDocument/2006/relationships/hyperlink" Target="https://www.zotero.org/google-docs/?SK7X9E" TargetMode="External"/><Relationship Id="rId121" Type="http://schemas.openxmlformats.org/officeDocument/2006/relationships/hyperlink" Target="https://www.zotero.org/google-docs/?SK7X9E" TargetMode="External"/><Relationship Id="rId142" Type="http://schemas.openxmlformats.org/officeDocument/2006/relationships/hyperlink" Target="https://www.zotero.org/google-docs/?SK7X9E" TargetMode="External"/><Relationship Id="rId163" Type="http://schemas.openxmlformats.org/officeDocument/2006/relationships/hyperlink" Target="https://www.zotero.org/google-docs/?SK7X9E" TargetMode="External"/><Relationship Id="rId184" Type="http://schemas.openxmlformats.org/officeDocument/2006/relationships/hyperlink" Target="https://www.zotero.org/google-docs/?SK7X9E" TargetMode="External"/><Relationship Id="rId189" Type="http://schemas.openxmlformats.org/officeDocument/2006/relationships/hyperlink" Target="https://www.zotero.org/google-docs/?SK7X9E" TargetMode="External"/><Relationship Id="rId3" Type="http://schemas.openxmlformats.org/officeDocument/2006/relationships/webSettings" Target="webSettings.xml"/><Relationship Id="rId25" Type="http://schemas.openxmlformats.org/officeDocument/2006/relationships/hyperlink" Target="https://www.zotero.org/google-docs/?kIEWgB" TargetMode="External"/><Relationship Id="rId46" Type="http://schemas.openxmlformats.org/officeDocument/2006/relationships/hyperlink" Target="https://www.zotero.org/google-docs/?SK7X9E" TargetMode="External"/><Relationship Id="rId67" Type="http://schemas.openxmlformats.org/officeDocument/2006/relationships/hyperlink" Target="https://www.zotero.org/google-docs/?SK7X9E" TargetMode="External"/><Relationship Id="rId116" Type="http://schemas.openxmlformats.org/officeDocument/2006/relationships/hyperlink" Target="https://www.zotero.org/google-docs/?SK7X9E" TargetMode="External"/><Relationship Id="rId137" Type="http://schemas.openxmlformats.org/officeDocument/2006/relationships/hyperlink" Target="https://www.zotero.org/google-docs/?SK7X9E" TargetMode="External"/><Relationship Id="rId158" Type="http://schemas.openxmlformats.org/officeDocument/2006/relationships/hyperlink" Target="https://www.zotero.org/google-docs/?SK7X9E" TargetMode="External"/><Relationship Id="rId20" Type="http://schemas.openxmlformats.org/officeDocument/2006/relationships/hyperlink" Target="https://www.zotero.org/google-docs/?3agl77" TargetMode="External"/><Relationship Id="rId41" Type="http://schemas.openxmlformats.org/officeDocument/2006/relationships/hyperlink" Target="https://www.zotero.org/google-docs/?r3yCdu" TargetMode="External"/><Relationship Id="rId62" Type="http://schemas.openxmlformats.org/officeDocument/2006/relationships/hyperlink" Target="https://www.zotero.org/google-docs/?SK7X9E" TargetMode="External"/><Relationship Id="rId83" Type="http://schemas.openxmlformats.org/officeDocument/2006/relationships/hyperlink" Target="https://www.zotero.org/google-docs/?SK7X9E" TargetMode="External"/><Relationship Id="rId88" Type="http://schemas.openxmlformats.org/officeDocument/2006/relationships/hyperlink" Target="https://www.zotero.org/google-docs/?SK7X9E" TargetMode="External"/><Relationship Id="rId111" Type="http://schemas.openxmlformats.org/officeDocument/2006/relationships/hyperlink" Target="https://www.zotero.org/google-docs/?SK7X9E" TargetMode="External"/><Relationship Id="rId132" Type="http://schemas.openxmlformats.org/officeDocument/2006/relationships/hyperlink" Target="https://www.zotero.org/google-docs/?SK7X9E" TargetMode="External"/><Relationship Id="rId153" Type="http://schemas.openxmlformats.org/officeDocument/2006/relationships/hyperlink" Target="https://www.zotero.org/google-docs/?SK7X9E" TargetMode="External"/><Relationship Id="rId174" Type="http://schemas.openxmlformats.org/officeDocument/2006/relationships/hyperlink" Target="https://www.zotero.org/google-docs/?SK7X9E" TargetMode="External"/><Relationship Id="rId179" Type="http://schemas.openxmlformats.org/officeDocument/2006/relationships/hyperlink" Target="https://www.zotero.org/google-docs/?SK7X9E" TargetMode="External"/><Relationship Id="rId195" Type="http://schemas.openxmlformats.org/officeDocument/2006/relationships/hyperlink" Target="https://www.zotero.org/google-docs/?SK7X9E" TargetMode="External"/><Relationship Id="rId209" Type="http://schemas.openxmlformats.org/officeDocument/2006/relationships/hyperlink" Target="https://www.zotero.org/google-docs/?SK7X9E" TargetMode="External"/><Relationship Id="rId190" Type="http://schemas.openxmlformats.org/officeDocument/2006/relationships/hyperlink" Target="https://www.zotero.org/google-docs/?SK7X9E" TargetMode="External"/><Relationship Id="rId204" Type="http://schemas.openxmlformats.org/officeDocument/2006/relationships/hyperlink" Target="https://www.zotero.org/google-docs/?SK7X9E" TargetMode="External"/><Relationship Id="rId15" Type="http://schemas.openxmlformats.org/officeDocument/2006/relationships/hyperlink" Target="https://www.zotero.org/google-docs/?rw5hiG" TargetMode="External"/><Relationship Id="rId36" Type="http://schemas.openxmlformats.org/officeDocument/2006/relationships/hyperlink" Target="https://www.zotero.org/google-docs/?MOuHrO" TargetMode="External"/><Relationship Id="rId57" Type="http://schemas.openxmlformats.org/officeDocument/2006/relationships/hyperlink" Target="https://www.zotero.org/google-docs/?SK7X9E" TargetMode="External"/><Relationship Id="rId106" Type="http://schemas.openxmlformats.org/officeDocument/2006/relationships/hyperlink" Target="https://www.zotero.org/google-docs/?SK7X9E" TargetMode="External"/><Relationship Id="rId127" Type="http://schemas.openxmlformats.org/officeDocument/2006/relationships/hyperlink" Target="https://www.zotero.org/google-docs/?SK7X9E" TargetMode="External"/><Relationship Id="rId10" Type="http://schemas.openxmlformats.org/officeDocument/2006/relationships/hyperlink" Target="https://www.zotero.org/google-docs/?Jm1tH2" TargetMode="External"/><Relationship Id="rId31" Type="http://schemas.openxmlformats.org/officeDocument/2006/relationships/hyperlink" Target="https://www.zotero.org/google-docs/?UD22V3" TargetMode="External"/><Relationship Id="rId52" Type="http://schemas.openxmlformats.org/officeDocument/2006/relationships/hyperlink" Target="https://www.zotero.org/google-docs/?SK7X9E" TargetMode="External"/><Relationship Id="rId73" Type="http://schemas.openxmlformats.org/officeDocument/2006/relationships/hyperlink" Target="https://www.zotero.org/google-docs/?SK7X9E" TargetMode="External"/><Relationship Id="rId78" Type="http://schemas.openxmlformats.org/officeDocument/2006/relationships/hyperlink" Target="https://www.zotero.org/google-docs/?SK7X9E" TargetMode="External"/><Relationship Id="rId94" Type="http://schemas.openxmlformats.org/officeDocument/2006/relationships/hyperlink" Target="https://www.zotero.org/google-docs/?SK7X9E" TargetMode="External"/><Relationship Id="rId99" Type="http://schemas.openxmlformats.org/officeDocument/2006/relationships/hyperlink" Target="https://www.zotero.org/google-docs/?SK7X9E" TargetMode="External"/><Relationship Id="rId101" Type="http://schemas.openxmlformats.org/officeDocument/2006/relationships/hyperlink" Target="https://www.zotero.org/google-docs/?SK7X9E" TargetMode="External"/><Relationship Id="rId122" Type="http://schemas.openxmlformats.org/officeDocument/2006/relationships/hyperlink" Target="https://www.zotero.org/google-docs/?SK7X9E" TargetMode="External"/><Relationship Id="rId143" Type="http://schemas.openxmlformats.org/officeDocument/2006/relationships/hyperlink" Target="https://www.zotero.org/google-docs/?SK7X9E" TargetMode="External"/><Relationship Id="rId148" Type="http://schemas.openxmlformats.org/officeDocument/2006/relationships/hyperlink" Target="https://www.zotero.org/google-docs/?SK7X9E" TargetMode="External"/><Relationship Id="rId164" Type="http://schemas.openxmlformats.org/officeDocument/2006/relationships/hyperlink" Target="https://www.zotero.org/google-docs/?SK7X9E" TargetMode="External"/><Relationship Id="rId169" Type="http://schemas.openxmlformats.org/officeDocument/2006/relationships/hyperlink" Target="https://www.zotero.org/google-docs/?SK7X9E" TargetMode="External"/><Relationship Id="rId185" Type="http://schemas.openxmlformats.org/officeDocument/2006/relationships/hyperlink" Target="https://www.zotero.org/google-docs/?SK7X9E" TargetMode="External"/><Relationship Id="rId4" Type="http://schemas.openxmlformats.org/officeDocument/2006/relationships/footnotes" Target="footnotes.xml"/><Relationship Id="rId9" Type="http://schemas.openxmlformats.org/officeDocument/2006/relationships/hyperlink" Target="https://www.zotero.org/google-docs/?NExsvU" TargetMode="External"/><Relationship Id="rId180" Type="http://schemas.openxmlformats.org/officeDocument/2006/relationships/hyperlink" Target="https://www.zotero.org/google-docs/?SK7X9E" TargetMode="External"/><Relationship Id="rId210" Type="http://schemas.openxmlformats.org/officeDocument/2006/relationships/hyperlink" Target="https://www.zotero.org/google-docs/?SK7X9E" TargetMode="External"/><Relationship Id="rId26" Type="http://schemas.openxmlformats.org/officeDocument/2006/relationships/hyperlink" Target="https://www.zotero.org/google-docs/?XNP3q2" TargetMode="External"/><Relationship Id="rId47" Type="http://schemas.openxmlformats.org/officeDocument/2006/relationships/hyperlink" Target="https://www.zotero.org/google-docs/?SK7X9E" TargetMode="External"/><Relationship Id="rId68" Type="http://schemas.openxmlformats.org/officeDocument/2006/relationships/hyperlink" Target="https://www.zotero.org/google-docs/?SK7X9E" TargetMode="External"/><Relationship Id="rId89" Type="http://schemas.openxmlformats.org/officeDocument/2006/relationships/hyperlink" Target="https://www.zotero.org/google-docs/?SK7X9E" TargetMode="External"/><Relationship Id="rId112" Type="http://schemas.openxmlformats.org/officeDocument/2006/relationships/hyperlink" Target="https://www.zotero.org/google-docs/?SK7X9E" TargetMode="External"/><Relationship Id="rId133" Type="http://schemas.openxmlformats.org/officeDocument/2006/relationships/hyperlink" Target="https://www.zotero.org/google-docs/?SK7X9E" TargetMode="External"/><Relationship Id="rId154" Type="http://schemas.openxmlformats.org/officeDocument/2006/relationships/hyperlink" Target="https://www.zotero.org/google-docs/?SK7X9E" TargetMode="External"/><Relationship Id="rId175" Type="http://schemas.openxmlformats.org/officeDocument/2006/relationships/hyperlink" Target="https://www.zotero.org/google-docs/?SK7X9E" TargetMode="External"/><Relationship Id="rId196" Type="http://schemas.openxmlformats.org/officeDocument/2006/relationships/hyperlink" Target="https://www.zotero.org/google-docs/?SK7X9E" TargetMode="External"/><Relationship Id="rId200" Type="http://schemas.openxmlformats.org/officeDocument/2006/relationships/hyperlink" Target="https://www.zotero.org/google-docs/?SK7X9E" TargetMode="External"/><Relationship Id="rId16" Type="http://schemas.openxmlformats.org/officeDocument/2006/relationships/hyperlink" Target="https://www.zotero.org/google-docs/?FTTUBB" TargetMode="External"/><Relationship Id="rId37" Type="http://schemas.openxmlformats.org/officeDocument/2006/relationships/hyperlink" Target="https://www.zotero.org/google-docs/?Jkwx2j" TargetMode="External"/><Relationship Id="rId58" Type="http://schemas.openxmlformats.org/officeDocument/2006/relationships/hyperlink" Target="https://www.zotero.org/google-docs/?SK7X9E" TargetMode="External"/><Relationship Id="rId79" Type="http://schemas.openxmlformats.org/officeDocument/2006/relationships/hyperlink" Target="https://www.zotero.org/google-docs/?SK7X9E" TargetMode="External"/><Relationship Id="rId102" Type="http://schemas.openxmlformats.org/officeDocument/2006/relationships/hyperlink" Target="https://www.zotero.org/google-docs/?SK7X9E" TargetMode="External"/><Relationship Id="rId123" Type="http://schemas.openxmlformats.org/officeDocument/2006/relationships/hyperlink" Target="https://www.zotero.org/google-docs/?SK7X9E" TargetMode="External"/><Relationship Id="rId144" Type="http://schemas.openxmlformats.org/officeDocument/2006/relationships/hyperlink" Target="https://www.zotero.org/google-docs/?SK7X9E" TargetMode="External"/><Relationship Id="rId90" Type="http://schemas.openxmlformats.org/officeDocument/2006/relationships/hyperlink" Target="https://www.zotero.org/google-docs/?SK7X9E" TargetMode="External"/><Relationship Id="rId165" Type="http://schemas.openxmlformats.org/officeDocument/2006/relationships/hyperlink" Target="https://www.zotero.org/google-docs/?SK7X9E" TargetMode="External"/><Relationship Id="rId186" Type="http://schemas.openxmlformats.org/officeDocument/2006/relationships/hyperlink" Target="https://www.zotero.org/google-docs/?SK7X9E" TargetMode="External"/><Relationship Id="rId211" Type="http://schemas.openxmlformats.org/officeDocument/2006/relationships/footer" Target="footer1.xml"/><Relationship Id="rId27" Type="http://schemas.openxmlformats.org/officeDocument/2006/relationships/hyperlink" Target="https://www.zotero.org/google-docs/?RsMAha" TargetMode="External"/><Relationship Id="rId48" Type="http://schemas.openxmlformats.org/officeDocument/2006/relationships/hyperlink" Target="https://www.zotero.org/google-docs/?SK7X9E" TargetMode="External"/><Relationship Id="rId69" Type="http://schemas.openxmlformats.org/officeDocument/2006/relationships/hyperlink" Target="https://www.zotero.org/google-docs/?SK7X9E" TargetMode="External"/><Relationship Id="rId113" Type="http://schemas.openxmlformats.org/officeDocument/2006/relationships/hyperlink" Target="https://www.zotero.org/google-docs/?SK7X9E" TargetMode="External"/><Relationship Id="rId134" Type="http://schemas.openxmlformats.org/officeDocument/2006/relationships/hyperlink" Target="https://www.zotero.org/google-docs/?SK7X9E" TargetMode="External"/><Relationship Id="rId80" Type="http://schemas.openxmlformats.org/officeDocument/2006/relationships/hyperlink" Target="https://www.zotero.org/google-docs/?SK7X9E" TargetMode="External"/><Relationship Id="rId155" Type="http://schemas.openxmlformats.org/officeDocument/2006/relationships/hyperlink" Target="https://www.zotero.org/google-docs/?SK7X9E" TargetMode="External"/><Relationship Id="rId176" Type="http://schemas.openxmlformats.org/officeDocument/2006/relationships/hyperlink" Target="https://www.zotero.org/google-docs/?SK7X9E" TargetMode="External"/><Relationship Id="rId197" Type="http://schemas.openxmlformats.org/officeDocument/2006/relationships/hyperlink" Target="https://www.zotero.org/google-docs/?SK7X9E" TargetMode="External"/><Relationship Id="rId201" Type="http://schemas.openxmlformats.org/officeDocument/2006/relationships/hyperlink" Target="https://www.zotero.org/google-docs/?SK7X9E" TargetMode="External"/><Relationship Id="rId17" Type="http://schemas.openxmlformats.org/officeDocument/2006/relationships/hyperlink" Target="https://www.zotero.org/google-docs/?TlIQc3" TargetMode="External"/><Relationship Id="rId38" Type="http://schemas.openxmlformats.org/officeDocument/2006/relationships/hyperlink" Target="https://www.zotero.org/google-docs/?f0bfAU" TargetMode="External"/><Relationship Id="rId59" Type="http://schemas.openxmlformats.org/officeDocument/2006/relationships/hyperlink" Target="https://www.zotero.org/google-docs/?SK7X9E" TargetMode="External"/><Relationship Id="rId103" Type="http://schemas.openxmlformats.org/officeDocument/2006/relationships/hyperlink" Target="https://www.zotero.org/google-docs/?SK7X9E" TargetMode="External"/><Relationship Id="rId124" Type="http://schemas.openxmlformats.org/officeDocument/2006/relationships/hyperlink" Target="https://www.zotero.org/google-docs/?SK7X9E" TargetMode="External"/><Relationship Id="rId70" Type="http://schemas.openxmlformats.org/officeDocument/2006/relationships/hyperlink" Target="https://www.zotero.org/google-docs/?SK7X9E" TargetMode="External"/><Relationship Id="rId91" Type="http://schemas.openxmlformats.org/officeDocument/2006/relationships/hyperlink" Target="https://www.zotero.org/google-docs/?SK7X9E" TargetMode="External"/><Relationship Id="rId145" Type="http://schemas.openxmlformats.org/officeDocument/2006/relationships/hyperlink" Target="https://www.zotero.org/google-docs/?SK7X9E" TargetMode="External"/><Relationship Id="rId166" Type="http://schemas.openxmlformats.org/officeDocument/2006/relationships/hyperlink" Target="https://www.zotero.org/google-docs/?SK7X9E" TargetMode="External"/><Relationship Id="rId187" Type="http://schemas.openxmlformats.org/officeDocument/2006/relationships/hyperlink" Target="https://www.zotero.org/google-docs/?SK7X9E" TargetMode="External"/><Relationship Id="rId1" Type="http://schemas.openxmlformats.org/officeDocument/2006/relationships/styles" Target="styles.xml"/><Relationship Id="rId212" Type="http://schemas.openxmlformats.org/officeDocument/2006/relationships/fontTable" Target="fontTable.xml"/><Relationship Id="rId28" Type="http://schemas.openxmlformats.org/officeDocument/2006/relationships/hyperlink" Target="https://www.zotero.org/google-docs/?lIHAHB" TargetMode="External"/><Relationship Id="rId49" Type="http://schemas.openxmlformats.org/officeDocument/2006/relationships/hyperlink" Target="https://www.zotero.org/google-docs/?SK7X9E" TargetMode="External"/><Relationship Id="rId114" Type="http://schemas.openxmlformats.org/officeDocument/2006/relationships/hyperlink" Target="https://www.zotero.org/google-docs/?SK7X9E" TargetMode="External"/><Relationship Id="rId60" Type="http://schemas.openxmlformats.org/officeDocument/2006/relationships/hyperlink" Target="https://www.zotero.org/google-docs/?SK7X9E" TargetMode="External"/><Relationship Id="rId81" Type="http://schemas.openxmlformats.org/officeDocument/2006/relationships/hyperlink" Target="https://www.zotero.org/google-docs/?SK7X9E" TargetMode="External"/><Relationship Id="rId135" Type="http://schemas.openxmlformats.org/officeDocument/2006/relationships/hyperlink" Target="https://www.zotero.org/google-docs/?SK7X9E" TargetMode="External"/><Relationship Id="rId156" Type="http://schemas.openxmlformats.org/officeDocument/2006/relationships/hyperlink" Target="https://www.zotero.org/google-docs/?SK7X9E" TargetMode="External"/><Relationship Id="rId177" Type="http://schemas.openxmlformats.org/officeDocument/2006/relationships/hyperlink" Target="https://www.zotero.org/google-docs/?SK7X9E" TargetMode="External"/><Relationship Id="rId198" Type="http://schemas.openxmlformats.org/officeDocument/2006/relationships/hyperlink" Target="https://www.zotero.org/google-docs/?SK7X9E" TargetMode="External"/><Relationship Id="rId202" Type="http://schemas.openxmlformats.org/officeDocument/2006/relationships/hyperlink" Target="https://www.zotero.org/google-docs/?SK7X9E" TargetMode="External"/><Relationship Id="rId18" Type="http://schemas.openxmlformats.org/officeDocument/2006/relationships/hyperlink" Target="https://www.zotero.org/google-docs/?tFZNgc" TargetMode="External"/><Relationship Id="rId39" Type="http://schemas.openxmlformats.org/officeDocument/2006/relationships/hyperlink" Target="https://www.zotero.org/google-docs/?zieCiS" TargetMode="External"/><Relationship Id="rId50" Type="http://schemas.openxmlformats.org/officeDocument/2006/relationships/hyperlink" Target="https://www.zotero.org/google-docs/?SK7X9E" TargetMode="External"/><Relationship Id="rId104" Type="http://schemas.openxmlformats.org/officeDocument/2006/relationships/hyperlink" Target="https://www.zotero.org/google-docs/?SK7X9E" TargetMode="External"/><Relationship Id="rId125" Type="http://schemas.openxmlformats.org/officeDocument/2006/relationships/hyperlink" Target="https://www.zotero.org/google-docs/?SK7X9E" TargetMode="External"/><Relationship Id="rId146" Type="http://schemas.openxmlformats.org/officeDocument/2006/relationships/hyperlink" Target="https://www.zotero.org/google-docs/?SK7X9E" TargetMode="External"/><Relationship Id="rId167" Type="http://schemas.openxmlformats.org/officeDocument/2006/relationships/hyperlink" Target="https://www.zotero.org/google-docs/?SK7X9E" TargetMode="External"/><Relationship Id="rId188" Type="http://schemas.openxmlformats.org/officeDocument/2006/relationships/hyperlink" Target="https://www.zotero.org/google-docs/?SK7X9E" TargetMode="External"/><Relationship Id="rId71" Type="http://schemas.openxmlformats.org/officeDocument/2006/relationships/hyperlink" Target="https://www.zotero.org/google-docs/?SK7X9E" TargetMode="External"/><Relationship Id="rId92" Type="http://schemas.openxmlformats.org/officeDocument/2006/relationships/hyperlink" Target="https://www.zotero.org/google-docs/?SK7X9E" TargetMode="External"/><Relationship Id="rId21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www.zotero.org/google-docs/?SpYw7W" TargetMode="External"/><Relationship Id="rId40" Type="http://schemas.openxmlformats.org/officeDocument/2006/relationships/hyperlink" Target="https://www.zotero.org/google-docs/?2Z4WsM" TargetMode="External"/><Relationship Id="rId115" Type="http://schemas.openxmlformats.org/officeDocument/2006/relationships/hyperlink" Target="https://www.zotero.org/google-docs/?SK7X9E" TargetMode="External"/><Relationship Id="rId136" Type="http://schemas.openxmlformats.org/officeDocument/2006/relationships/hyperlink" Target="https://www.zotero.org/google-docs/?SK7X9E" TargetMode="External"/><Relationship Id="rId157" Type="http://schemas.openxmlformats.org/officeDocument/2006/relationships/hyperlink" Target="https://www.zotero.org/google-docs/?SK7X9E" TargetMode="External"/><Relationship Id="rId178" Type="http://schemas.openxmlformats.org/officeDocument/2006/relationships/hyperlink" Target="https://www.zotero.org/google-docs/?SK7X9E" TargetMode="External"/><Relationship Id="rId61" Type="http://schemas.openxmlformats.org/officeDocument/2006/relationships/hyperlink" Target="https://www.zotero.org/google-docs/?SK7X9E" TargetMode="External"/><Relationship Id="rId82" Type="http://schemas.openxmlformats.org/officeDocument/2006/relationships/hyperlink" Target="https://www.zotero.org/google-docs/?SK7X9E" TargetMode="External"/><Relationship Id="rId199" Type="http://schemas.openxmlformats.org/officeDocument/2006/relationships/hyperlink" Target="https://www.zotero.org/google-docs/?SK7X9E" TargetMode="External"/><Relationship Id="rId203" Type="http://schemas.openxmlformats.org/officeDocument/2006/relationships/hyperlink" Target="https://www.zotero.org/google-docs/?SK7X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8716</Words>
  <Characters>49682</Characters>
  <Application>Microsoft Office Word</Application>
  <DocSecurity>0</DocSecurity>
  <Lines>414</Lines>
  <Paragraphs>116</Paragraphs>
  <ScaleCrop>false</ScaleCrop>
  <Company/>
  <LinksUpToDate>false</LinksUpToDate>
  <CharactersWithSpaces>58282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3</cp:revision>
  <dcterms:created xsi:type="dcterms:W3CDTF">2020-12-07T15:57:00Z</dcterms:created>
  <dcterms:modified xsi:type="dcterms:W3CDTF">2020-12-07T15:58:00Z</dcterms:modified>
</cp:coreProperties>
</file>